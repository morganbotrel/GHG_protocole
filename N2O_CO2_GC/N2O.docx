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BCD61" w14:textId="77777777" w:rsidR="007B33BB" w:rsidRPr="00220ACE" w:rsidRDefault="00220ACE" w:rsidP="00FA21BD">
      <w:pPr>
        <w:spacing w:after="0"/>
        <w:jc w:val="center"/>
        <w:rPr>
          <w:rFonts w:ascii="Times New Roman" w:hAnsi="Times New Roman" w:cs="Times New Roman"/>
          <w:sz w:val="32"/>
          <w:szCs w:val="24"/>
        </w:rPr>
      </w:pPr>
      <w:r w:rsidRPr="00220ACE">
        <w:rPr>
          <w:rFonts w:ascii="Times New Roman" w:hAnsi="Times New Roman" w:cs="Times New Roman"/>
          <w:sz w:val="32"/>
          <w:szCs w:val="24"/>
        </w:rPr>
        <w:t>Guide d’utilisation du GC et des techniques de terrain</w:t>
      </w:r>
    </w:p>
    <w:p w14:paraId="5872C513" w14:textId="77777777" w:rsidR="00220ACE" w:rsidRPr="00220ACE" w:rsidRDefault="00220ACE" w:rsidP="00FA21BD">
      <w:pPr>
        <w:spacing w:after="0"/>
        <w:rPr>
          <w:rFonts w:ascii="Times New Roman" w:hAnsi="Times New Roman" w:cs="Times New Roman"/>
          <w:sz w:val="24"/>
          <w:szCs w:val="24"/>
        </w:rPr>
      </w:pPr>
    </w:p>
    <w:p w14:paraId="45FF44A4" w14:textId="77777777" w:rsidR="00220ACE" w:rsidRDefault="00220ACE" w:rsidP="00FA21BD">
      <w:pPr>
        <w:spacing w:after="0"/>
        <w:rPr>
          <w:rFonts w:ascii="Times New Roman" w:hAnsi="Times New Roman" w:cs="Times New Roman"/>
          <w:sz w:val="24"/>
          <w:szCs w:val="24"/>
        </w:rPr>
      </w:pPr>
      <w:r w:rsidRPr="00220ACE">
        <w:rPr>
          <w:rFonts w:ascii="Times New Roman" w:hAnsi="Times New Roman" w:cs="Times New Roman"/>
          <w:sz w:val="24"/>
          <w:szCs w:val="24"/>
        </w:rPr>
        <w:t xml:space="preserve">1. Méthode </w:t>
      </w:r>
      <w:r>
        <w:rPr>
          <w:rFonts w:ascii="Times New Roman" w:hAnsi="Times New Roman" w:cs="Times New Roman"/>
          <w:sz w:val="24"/>
          <w:szCs w:val="24"/>
        </w:rPr>
        <w:t>headspace (S</w:t>
      </w:r>
      <w:r w:rsidRPr="00220ACE">
        <w:rPr>
          <w:rFonts w:ascii="Times New Roman" w:hAnsi="Times New Roman" w:cs="Times New Roman"/>
          <w:sz w:val="24"/>
          <w:szCs w:val="24"/>
        </w:rPr>
        <w:t>haky)</w:t>
      </w:r>
    </w:p>
    <w:p w14:paraId="6CF92024" w14:textId="77777777" w:rsidR="00220ACE" w:rsidRPr="00220ACE" w:rsidRDefault="00220ACE" w:rsidP="00FA21BD">
      <w:pPr>
        <w:spacing w:after="0"/>
        <w:rPr>
          <w:rFonts w:ascii="Times New Roman" w:hAnsi="Times New Roman" w:cs="Times New Roman"/>
          <w:sz w:val="24"/>
          <w:szCs w:val="24"/>
        </w:rPr>
      </w:pPr>
      <w:r>
        <w:rPr>
          <w:rFonts w:ascii="Times New Roman" w:hAnsi="Times New Roman" w:cs="Times New Roman"/>
          <w:sz w:val="24"/>
          <w:szCs w:val="24"/>
        </w:rPr>
        <w:t>2. Méthode headspace labo (Wheaton)</w:t>
      </w:r>
    </w:p>
    <w:p w14:paraId="2C52F9BE" w14:textId="77777777" w:rsidR="00220ACE" w:rsidRDefault="00220ACE" w:rsidP="00FA21BD">
      <w:pPr>
        <w:spacing w:after="0"/>
        <w:rPr>
          <w:rFonts w:ascii="Times New Roman" w:hAnsi="Times New Roman" w:cs="Times New Roman"/>
          <w:sz w:val="24"/>
          <w:szCs w:val="24"/>
        </w:rPr>
      </w:pPr>
      <w:r>
        <w:rPr>
          <w:rFonts w:ascii="Times New Roman" w:hAnsi="Times New Roman" w:cs="Times New Roman"/>
          <w:sz w:val="24"/>
          <w:szCs w:val="24"/>
        </w:rPr>
        <w:t>3</w:t>
      </w:r>
      <w:r w:rsidRPr="00220ACE">
        <w:rPr>
          <w:rFonts w:ascii="Times New Roman" w:hAnsi="Times New Roman" w:cs="Times New Roman"/>
          <w:sz w:val="24"/>
          <w:szCs w:val="24"/>
        </w:rPr>
        <w:t>. Bonbonnes</w:t>
      </w:r>
    </w:p>
    <w:p w14:paraId="0643C0D3" w14:textId="77777777" w:rsidR="00220ACE" w:rsidRDefault="00220ACE" w:rsidP="00FA21BD">
      <w:pPr>
        <w:spacing w:after="0"/>
        <w:rPr>
          <w:rFonts w:ascii="Times New Roman" w:hAnsi="Times New Roman" w:cs="Times New Roman"/>
          <w:sz w:val="24"/>
          <w:szCs w:val="24"/>
        </w:rPr>
      </w:pPr>
      <w:r>
        <w:rPr>
          <w:rFonts w:ascii="Times New Roman" w:hAnsi="Times New Roman" w:cs="Times New Roman"/>
          <w:sz w:val="24"/>
          <w:szCs w:val="24"/>
        </w:rPr>
        <w:t>4. Comment passer des échantillons au GC</w:t>
      </w:r>
    </w:p>
    <w:p w14:paraId="7049071C" w14:textId="77777777" w:rsidR="00AF47ED" w:rsidRDefault="00AF47ED" w:rsidP="00FA21BD">
      <w:pPr>
        <w:spacing w:after="0"/>
        <w:rPr>
          <w:rFonts w:ascii="Times New Roman" w:hAnsi="Times New Roman" w:cs="Times New Roman"/>
          <w:sz w:val="24"/>
          <w:szCs w:val="24"/>
        </w:rPr>
      </w:pPr>
      <w:r>
        <w:rPr>
          <w:rFonts w:ascii="Times New Roman" w:hAnsi="Times New Roman" w:cs="Times New Roman"/>
          <w:sz w:val="24"/>
          <w:szCs w:val="24"/>
        </w:rPr>
        <w:t>5. Annexe</w:t>
      </w:r>
    </w:p>
    <w:p w14:paraId="3CA2C0AC" w14:textId="77777777" w:rsidR="00220ACE" w:rsidRDefault="00220ACE" w:rsidP="00FA21BD">
      <w:pPr>
        <w:spacing w:after="0"/>
        <w:rPr>
          <w:rFonts w:ascii="Times New Roman" w:hAnsi="Times New Roman" w:cs="Times New Roman"/>
          <w:sz w:val="24"/>
          <w:szCs w:val="24"/>
        </w:rPr>
      </w:pPr>
      <w:r>
        <w:rPr>
          <w:rFonts w:ascii="Times New Roman" w:hAnsi="Times New Roman" w:cs="Times New Roman"/>
          <w:sz w:val="24"/>
          <w:szCs w:val="24"/>
        </w:rPr>
        <w:br w:type="page"/>
      </w:r>
    </w:p>
    <w:p w14:paraId="4AC657EE" w14:textId="77777777" w:rsidR="00220ACE" w:rsidRPr="00670D32" w:rsidRDefault="00220ACE" w:rsidP="00FA21BD">
      <w:pPr>
        <w:spacing w:after="0"/>
        <w:rPr>
          <w:rFonts w:ascii="Times New Roman" w:hAnsi="Times New Roman" w:cs="Times New Roman"/>
          <w:b/>
          <w:sz w:val="24"/>
          <w:szCs w:val="24"/>
        </w:rPr>
      </w:pPr>
      <w:r w:rsidRPr="00670D32">
        <w:rPr>
          <w:rFonts w:ascii="Times New Roman" w:hAnsi="Times New Roman" w:cs="Times New Roman"/>
          <w:b/>
          <w:sz w:val="24"/>
          <w:szCs w:val="24"/>
        </w:rPr>
        <w:lastRenderedPageBreak/>
        <w:t>1. Méthode headspace (Shaky)</w:t>
      </w:r>
    </w:p>
    <w:p w14:paraId="3628304F" w14:textId="77777777" w:rsidR="00220ACE" w:rsidRDefault="00220ACE" w:rsidP="00FA21BD">
      <w:pPr>
        <w:spacing w:after="0"/>
        <w:rPr>
          <w:rFonts w:ascii="Times New Roman" w:hAnsi="Times New Roman" w:cs="Times New Roman"/>
          <w:sz w:val="24"/>
          <w:szCs w:val="24"/>
        </w:rPr>
      </w:pPr>
    </w:p>
    <w:p w14:paraId="3ED2214A" w14:textId="77777777" w:rsidR="00220ACE" w:rsidRDefault="00220ACE" w:rsidP="00FA21BD">
      <w:pPr>
        <w:spacing w:after="0"/>
        <w:rPr>
          <w:rFonts w:ascii="Times New Roman" w:hAnsi="Times New Roman" w:cs="Times New Roman"/>
          <w:sz w:val="24"/>
          <w:szCs w:val="24"/>
        </w:rPr>
      </w:pPr>
      <w:r>
        <w:rPr>
          <w:rFonts w:ascii="Times New Roman" w:hAnsi="Times New Roman" w:cs="Times New Roman"/>
          <w:sz w:val="24"/>
          <w:szCs w:val="24"/>
        </w:rPr>
        <w:t>1. Conditionner la bouteille de Shaky avec l’eau du lac 3 fois en déversant l’eau de l’autre côté du bateau</w:t>
      </w:r>
    </w:p>
    <w:p w14:paraId="1E53DE84" w14:textId="77777777" w:rsidR="00220ACE" w:rsidRDefault="00220ACE" w:rsidP="00FA21BD">
      <w:pPr>
        <w:spacing w:after="0"/>
        <w:rPr>
          <w:rFonts w:ascii="Times New Roman" w:hAnsi="Times New Roman" w:cs="Times New Roman"/>
          <w:sz w:val="24"/>
          <w:szCs w:val="24"/>
        </w:rPr>
      </w:pPr>
      <w:r>
        <w:rPr>
          <w:rFonts w:ascii="Times New Roman" w:hAnsi="Times New Roman" w:cs="Times New Roman"/>
          <w:sz w:val="24"/>
          <w:szCs w:val="24"/>
        </w:rPr>
        <w:t>2. Remplir la bouteille de Shaky avec l’eau du lac</w:t>
      </w:r>
    </w:p>
    <w:p w14:paraId="128C1E23" w14:textId="77777777" w:rsidR="00220ACE" w:rsidRDefault="00220ACE" w:rsidP="00FA21BD">
      <w:pPr>
        <w:spacing w:after="0"/>
        <w:ind w:left="705"/>
        <w:rPr>
          <w:rFonts w:ascii="Times New Roman" w:hAnsi="Times New Roman" w:cs="Times New Roman"/>
          <w:sz w:val="24"/>
          <w:szCs w:val="24"/>
        </w:rPr>
      </w:pPr>
      <w:r>
        <w:rPr>
          <w:rFonts w:ascii="Times New Roman" w:hAnsi="Times New Roman" w:cs="Times New Roman"/>
          <w:sz w:val="24"/>
          <w:szCs w:val="24"/>
        </w:rPr>
        <w:t>a. S’assurer de remplir à partir du bas de la bouteille et laisser l’équivalent de 2 volumes de bouteille sortir (permet de s’assurer que le gaz dans le Shaky est vraiment issu du lac)</w:t>
      </w:r>
    </w:p>
    <w:p w14:paraId="246CD053" w14:textId="77777777" w:rsidR="00220ACE" w:rsidRDefault="00220ACE" w:rsidP="00FA21BD">
      <w:pPr>
        <w:spacing w:after="0"/>
        <w:ind w:left="705"/>
        <w:rPr>
          <w:rFonts w:ascii="Times New Roman" w:hAnsi="Times New Roman" w:cs="Times New Roman"/>
          <w:sz w:val="24"/>
          <w:szCs w:val="24"/>
        </w:rPr>
      </w:pPr>
      <w:r>
        <w:rPr>
          <w:rFonts w:ascii="Times New Roman" w:hAnsi="Times New Roman" w:cs="Times New Roman"/>
          <w:sz w:val="24"/>
          <w:szCs w:val="24"/>
        </w:rPr>
        <w:t>b. Installer le bouchon en silicone en s’assurant que les valves soient ouvertes</w:t>
      </w:r>
    </w:p>
    <w:p w14:paraId="7D80CF0C" w14:textId="77777777" w:rsidR="00220ACE" w:rsidRDefault="00220ACE" w:rsidP="00FA21BD">
      <w:pPr>
        <w:spacing w:after="0"/>
        <w:rPr>
          <w:rFonts w:ascii="Times New Roman" w:hAnsi="Times New Roman" w:cs="Times New Roman"/>
          <w:sz w:val="24"/>
          <w:szCs w:val="24"/>
        </w:rPr>
      </w:pPr>
      <w:r>
        <w:rPr>
          <w:rFonts w:ascii="Times New Roman" w:hAnsi="Times New Roman" w:cs="Times New Roman"/>
          <w:sz w:val="24"/>
          <w:szCs w:val="24"/>
        </w:rPr>
        <w:t>3. Créer le headspace dans la bouteille</w:t>
      </w:r>
      <w:r w:rsidR="00FA21BD">
        <w:rPr>
          <w:rFonts w:ascii="Times New Roman" w:hAnsi="Times New Roman" w:cs="Times New Roman"/>
          <w:sz w:val="24"/>
          <w:szCs w:val="24"/>
        </w:rPr>
        <w:t xml:space="preserve"> et équilibrer les gaz</w:t>
      </w:r>
    </w:p>
    <w:p w14:paraId="519409D3" w14:textId="77777777" w:rsidR="00220ACE" w:rsidRDefault="00220ACE" w:rsidP="00FA21BD">
      <w:pPr>
        <w:spacing w:after="0"/>
        <w:ind w:left="705"/>
        <w:rPr>
          <w:rFonts w:ascii="Times New Roman" w:hAnsi="Times New Roman" w:cs="Times New Roman"/>
          <w:sz w:val="24"/>
          <w:szCs w:val="24"/>
        </w:rPr>
      </w:pPr>
      <w:r>
        <w:rPr>
          <w:rFonts w:ascii="Times New Roman" w:hAnsi="Times New Roman" w:cs="Times New Roman"/>
          <w:sz w:val="24"/>
          <w:szCs w:val="24"/>
        </w:rPr>
        <w:t xml:space="preserve">a. Installer une seringue de 60 ml avec un </w:t>
      </w:r>
      <w:r w:rsidR="00FA21BD">
        <w:rPr>
          <w:rFonts w:ascii="Times New Roman" w:hAnsi="Times New Roman" w:cs="Times New Roman"/>
          <w:sz w:val="24"/>
          <w:szCs w:val="24"/>
        </w:rPr>
        <w:t>robinet d’arrête en plastique</w:t>
      </w:r>
      <w:r>
        <w:rPr>
          <w:rFonts w:ascii="Times New Roman" w:hAnsi="Times New Roman" w:cs="Times New Roman"/>
          <w:sz w:val="24"/>
          <w:szCs w:val="24"/>
        </w:rPr>
        <w:t xml:space="preserve"> sur le tube qui se rend au fond de la bouteille</w:t>
      </w:r>
    </w:p>
    <w:p w14:paraId="3749D744" w14:textId="77777777" w:rsidR="00220ACE" w:rsidRDefault="00220ACE" w:rsidP="00FA21BD">
      <w:pPr>
        <w:spacing w:after="0"/>
        <w:rPr>
          <w:rFonts w:ascii="Times New Roman" w:hAnsi="Times New Roman" w:cs="Times New Roman"/>
          <w:sz w:val="24"/>
          <w:szCs w:val="24"/>
        </w:rPr>
      </w:pPr>
      <w:r>
        <w:rPr>
          <w:rFonts w:ascii="Times New Roman" w:hAnsi="Times New Roman" w:cs="Times New Roman"/>
          <w:sz w:val="24"/>
          <w:szCs w:val="24"/>
        </w:rPr>
        <w:tab/>
        <w:t>b. Siphonner 60 ml d’eau lentement en laissant l’air entrer par l’autre valve</w:t>
      </w:r>
    </w:p>
    <w:p w14:paraId="26D42FF6" w14:textId="77777777" w:rsidR="00220ACE" w:rsidRDefault="00220ACE" w:rsidP="00FA21BD">
      <w:pPr>
        <w:spacing w:after="0"/>
        <w:rPr>
          <w:rFonts w:ascii="Times New Roman" w:hAnsi="Times New Roman" w:cs="Times New Roman"/>
          <w:sz w:val="24"/>
          <w:szCs w:val="24"/>
        </w:rPr>
      </w:pPr>
      <w:r>
        <w:rPr>
          <w:rFonts w:ascii="Times New Roman" w:hAnsi="Times New Roman" w:cs="Times New Roman"/>
          <w:sz w:val="24"/>
          <w:szCs w:val="24"/>
        </w:rPr>
        <w:tab/>
        <w:t>c. Jeter l’eau à l’extérieur du bateau.</w:t>
      </w:r>
    </w:p>
    <w:p w14:paraId="3540A531" w14:textId="77777777" w:rsidR="00220ACE" w:rsidRDefault="00220ACE" w:rsidP="00FA21BD">
      <w:pPr>
        <w:spacing w:after="0"/>
        <w:ind w:left="708"/>
        <w:rPr>
          <w:rFonts w:ascii="Times New Roman" w:hAnsi="Times New Roman" w:cs="Times New Roman"/>
          <w:sz w:val="24"/>
          <w:szCs w:val="24"/>
        </w:rPr>
      </w:pPr>
      <w:r>
        <w:rPr>
          <w:rFonts w:ascii="Times New Roman" w:hAnsi="Times New Roman" w:cs="Times New Roman"/>
          <w:sz w:val="24"/>
          <w:szCs w:val="24"/>
        </w:rPr>
        <w:t>d. Siphonner à nouveau 60 ml d’eau et la CONSERVER dans la seringue, elle sera nécessaire à la prochaine étape.</w:t>
      </w:r>
    </w:p>
    <w:p w14:paraId="0C0E24D1" w14:textId="77777777" w:rsidR="00FA21BD" w:rsidRDefault="00FA21BD" w:rsidP="00FA21BD">
      <w:pPr>
        <w:spacing w:after="0"/>
        <w:ind w:left="708"/>
        <w:rPr>
          <w:rFonts w:ascii="Times New Roman" w:hAnsi="Times New Roman" w:cs="Times New Roman"/>
          <w:sz w:val="24"/>
          <w:szCs w:val="24"/>
        </w:rPr>
      </w:pPr>
      <w:r>
        <w:rPr>
          <w:rFonts w:ascii="Times New Roman" w:hAnsi="Times New Roman" w:cs="Times New Roman"/>
          <w:sz w:val="24"/>
          <w:szCs w:val="24"/>
        </w:rPr>
        <w:t>e. Fermer toutes les valves (bouteilles Shaky et seringue)</w:t>
      </w:r>
    </w:p>
    <w:p w14:paraId="15A71B81" w14:textId="77777777" w:rsidR="00FA21BD" w:rsidRDefault="00FA21BD" w:rsidP="00FA21BD">
      <w:pPr>
        <w:spacing w:after="0"/>
        <w:ind w:left="708"/>
        <w:rPr>
          <w:rFonts w:ascii="Times New Roman" w:hAnsi="Times New Roman" w:cs="Times New Roman"/>
          <w:sz w:val="24"/>
          <w:szCs w:val="24"/>
        </w:rPr>
      </w:pPr>
      <w:r>
        <w:rPr>
          <w:rFonts w:ascii="Times New Roman" w:hAnsi="Times New Roman" w:cs="Times New Roman"/>
          <w:sz w:val="24"/>
          <w:szCs w:val="24"/>
        </w:rPr>
        <w:t>f. Agiter vigoureusement la bouteille Shaky pendant 2 minutes pour équilibrer les gaz</w:t>
      </w:r>
    </w:p>
    <w:p w14:paraId="46D6D278" w14:textId="77777777" w:rsidR="00FA21BD" w:rsidRDefault="00FA21BD" w:rsidP="00FA21BD">
      <w:pPr>
        <w:spacing w:after="0"/>
        <w:rPr>
          <w:rFonts w:ascii="Times New Roman" w:hAnsi="Times New Roman" w:cs="Times New Roman"/>
          <w:sz w:val="24"/>
          <w:szCs w:val="24"/>
        </w:rPr>
      </w:pPr>
      <w:r>
        <w:rPr>
          <w:rFonts w:ascii="Times New Roman" w:hAnsi="Times New Roman" w:cs="Times New Roman"/>
          <w:sz w:val="24"/>
          <w:szCs w:val="24"/>
        </w:rPr>
        <w:t>4. Prendre les échantillons</w:t>
      </w:r>
    </w:p>
    <w:p w14:paraId="3A551EAF" w14:textId="77777777" w:rsidR="00FA21BD" w:rsidRDefault="00FA21BD" w:rsidP="00FA21BD">
      <w:pPr>
        <w:spacing w:after="0"/>
        <w:rPr>
          <w:rFonts w:ascii="Times New Roman" w:hAnsi="Times New Roman" w:cs="Times New Roman"/>
          <w:sz w:val="24"/>
          <w:szCs w:val="24"/>
        </w:rPr>
      </w:pPr>
      <w:r>
        <w:rPr>
          <w:rFonts w:ascii="Times New Roman" w:hAnsi="Times New Roman" w:cs="Times New Roman"/>
          <w:sz w:val="24"/>
          <w:szCs w:val="24"/>
        </w:rPr>
        <w:tab/>
        <w:t>a. Replacer la seringue de 60 ml sur le tube qui se rend au fond de la bouteille</w:t>
      </w:r>
    </w:p>
    <w:p w14:paraId="6E86F849" w14:textId="77777777" w:rsidR="00FA21BD" w:rsidRDefault="00FA21BD" w:rsidP="00FA21BD">
      <w:pPr>
        <w:spacing w:after="0"/>
        <w:ind w:left="709"/>
        <w:rPr>
          <w:rFonts w:ascii="Times New Roman" w:hAnsi="Times New Roman" w:cs="Times New Roman"/>
          <w:sz w:val="24"/>
          <w:szCs w:val="24"/>
        </w:rPr>
      </w:pPr>
      <w:r>
        <w:rPr>
          <w:rFonts w:ascii="Times New Roman" w:hAnsi="Times New Roman" w:cs="Times New Roman"/>
          <w:sz w:val="24"/>
          <w:szCs w:val="24"/>
        </w:rPr>
        <w:t>b. Placer une seringue de 25 ml munie d’un robinet d’arrêt sur l’autre tube de la bouteille (celui qui est dans le headspace)</w:t>
      </w:r>
    </w:p>
    <w:p w14:paraId="4AF00B1F" w14:textId="77777777" w:rsidR="00FA21BD" w:rsidRDefault="00FA21BD" w:rsidP="00FA21BD">
      <w:pPr>
        <w:spacing w:after="0"/>
        <w:ind w:left="709"/>
        <w:rPr>
          <w:rFonts w:ascii="Times New Roman" w:hAnsi="Times New Roman" w:cs="Times New Roman"/>
          <w:sz w:val="24"/>
          <w:szCs w:val="24"/>
        </w:rPr>
      </w:pPr>
      <w:r>
        <w:rPr>
          <w:rFonts w:ascii="Times New Roman" w:hAnsi="Times New Roman" w:cs="Times New Roman"/>
          <w:sz w:val="24"/>
          <w:szCs w:val="24"/>
        </w:rPr>
        <w:t>c. Ouvrir les valves des deux seringues</w:t>
      </w:r>
    </w:p>
    <w:p w14:paraId="75E76ED0" w14:textId="77777777" w:rsidR="00FA21BD" w:rsidRDefault="00FA21BD" w:rsidP="00FA21BD">
      <w:pPr>
        <w:spacing w:after="0"/>
        <w:ind w:left="709"/>
        <w:rPr>
          <w:rFonts w:ascii="Times New Roman" w:hAnsi="Times New Roman" w:cs="Times New Roman"/>
          <w:sz w:val="24"/>
          <w:szCs w:val="24"/>
        </w:rPr>
      </w:pPr>
      <w:r>
        <w:rPr>
          <w:rFonts w:ascii="Times New Roman" w:hAnsi="Times New Roman" w:cs="Times New Roman"/>
          <w:sz w:val="24"/>
          <w:szCs w:val="24"/>
        </w:rPr>
        <w:t>d. Gentiment remettre 5 ml d’eau dans la bouteille et tirer légèrement le piston de la seringue de 25 ml pour récolter le gaz.</w:t>
      </w:r>
    </w:p>
    <w:p w14:paraId="4A931780" w14:textId="77777777" w:rsidR="00FA21BD" w:rsidRDefault="00FA21BD" w:rsidP="00FA21BD">
      <w:pPr>
        <w:spacing w:after="0"/>
        <w:ind w:left="709"/>
        <w:rPr>
          <w:rFonts w:ascii="Times New Roman" w:hAnsi="Times New Roman" w:cs="Times New Roman"/>
          <w:sz w:val="24"/>
          <w:szCs w:val="24"/>
        </w:rPr>
      </w:pPr>
      <w:r>
        <w:rPr>
          <w:rFonts w:ascii="Times New Roman" w:hAnsi="Times New Roman" w:cs="Times New Roman"/>
          <w:sz w:val="24"/>
          <w:szCs w:val="24"/>
        </w:rPr>
        <w:t>e. Mettre la valve du tube de la seringue pour ferme la bouteille, mais laisser échapper le gaz vers l’atmosphère et vider la seringue pour conditionner les robinets d’arrêts.</w:t>
      </w:r>
    </w:p>
    <w:p w14:paraId="07F95FBF" w14:textId="77777777" w:rsidR="00FA21BD" w:rsidRDefault="00FA21BD" w:rsidP="00FA21BD">
      <w:pPr>
        <w:spacing w:after="0"/>
        <w:ind w:left="709"/>
        <w:rPr>
          <w:rFonts w:ascii="Times New Roman" w:hAnsi="Times New Roman" w:cs="Times New Roman"/>
          <w:sz w:val="24"/>
          <w:szCs w:val="24"/>
        </w:rPr>
      </w:pPr>
      <w:r>
        <w:rPr>
          <w:rFonts w:ascii="Times New Roman" w:hAnsi="Times New Roman" w:cs="Times New Roman"/>
          <w:sz w:val="24"/>
          <w:szCs w:val="24"/>
        </w:rPr>
        <w:t>f. Injecter 15 ml d’eau dans la bouteille et récolter 15 ml de gaz dans celle de 25 ml</w:t>
      </w:r>
    </w:p>
    <w:p w14:paraId="04DAD87D" w14:textId="77777777" w:rsidR="00FA21BD" w:rsidRDefault="00FA21BD" w:rsidP="00FA21BD">
      <w:pPr>
        <w:spacing w:after="0"/>
        <w:ind w:left="709"/>
        <w:rPr>
          <w:rFonts w:ascii="Times New Roman" w:hAnsi="Times New Roman" w:cs="Times New Roman"/>
          <w:sz w:val="24"/>
          <w:szCs w:val="24"/>
        </w:rPr>
      </w:pPr>
      <w:r>
        <w:rPr>
          <w:rFonts w:ascii="Times New Roman" w:hAnsi="Times New Roman" w:cs="Times New Roman"/>
          <w:sz w:val="24"/>
          <w:szCs w:val="24"/>
        </w:rPr>
        <w:t>g. Ferme les valves du shaky et de la seringue 25ml, placer l’aiguille, vider 6 ml de gaz pour conditionner l’aiguille puis mettre le 9ml de gaz restant dans une fiole pré-évacué.</w:t>
      </w:r>
    </w:p>
    <w:p w14:paraId="5AAFEC6E" w14:textId="77777777" w:rsidR="00220ACE" w:rsidRDefault="00FA21BD" w:rsidP="00FA21BD">
      <w:pPr>
        <w:spacing w:after="0"/>
        <w:ind w:left="709"/>
        <w:rPr>
          <w:rFonts w:ascii="Times New Roman" w:hAnsi="Times New Roman" w:cs="Times New Roman"/>
          <w:sz w:val="24"/>
          <w:szCs w:val="24"/>
        </w:rPr>
      </w:pPr>
      <w:r>
        <w:rPr>
          <w:rFonts w:ascii="Times New Roman" w:hAnsi="Times New Roman" w:cs="Times New Roman"/>
          <w:sz w:val="24"/>
          <w:szCs w:val="24"/>
        </w:rPr>
        <w:t>h. Répéter l’étape g 2 autres fois pour obtenir des triplicats</w:t>
      </w:r>
    </w:p>
    <w:p w14:paraId="2A0E1A91" w14:textId="77777777" w:rsidR="00AF47ED" w:rsidRDefault="00AF47ED" w:rsidP="00FA21BD">
      <w:pPr>
        <w:spacing w:after="0"/>
        <w:ind w:left="709"/>
        <w:rPr>
          <w:rFonts w:ascii="Times New Roman" w:hAnsi="Times New Roman" w:cs="Times New Roman"/>
          <w:sz w:val="24"/>
          <w:szCs w:val="24"/>
        </w:rPr>
      </w:pPr>
      <w:r>
        <w:rPr>
          <w:rFonts w:ascii="Times New Roman" w:hAnsi="Times New Roman" w:cs="Times New Roman"/>
          <w:sz w:val="24"/>
          <w:szCs w:val="24"/>
        </w:rPr>
        <w:t>i. Prendre la température de l’eau dans le Shaky à la fin des 3 réplicats et jeter  l’eau en dehors du bateau</w:t>
      </w:r>
    </w:p>
    <w:p w14:paraId="7A1E0803" w14:textId="77777777" w:rsidR="00FA21BD" w:rsidRDefault="00FA21BD" w:rsidP="00FA21BD">
      <w:pPr>
        <w:spacing w:after="0"/>
        <w:rPr>
          <w:rFonts w:ascii="Times New Roman" w:hAnsi="Times New Roman" w:cs="Times New Roman"/>
          <w:sz w:val="24"/>
          <w:szCs w:val="24"/>
        </w:rPr>
      </w:pPr>
      <w:r>
        <w:rPr>
          <w:rFonts w:ascii="Times New Roman" w:hAnsi="Times New Roman" w:cs="Times New Roman"/>
          <w:sz w:val="24"/>
          <w:szCs w:val="24"/>
        </w:rPr>
        <w:t>5. Prendre un échantillon d’air</w:t>
      </w:r>
    </w:p>
    <w:p w14:paraId="6D264509" w14:textId="77777777" w:rsidR="00FA21BD" w:rsidRDefault="00FA21BD" w:rsidP="00FA21BD">
      <w:pPr>
        <w:spacing w:after="0"/>
        <w:rPr>
          <w:rFonts w:ascii="Times New Roman" w:hAnsi="Times New Roman" w:cs="Times New Roman"/>
          <w:sz w:val="24"/>
          <w:szCs w:val="24"/>
        </w:rPr>
      </w:pPr>
      <w:r>
        <w:rPr>
          <w:rFonts w:ascii="Times New Roman" w:hAnsi="Times New Roman" w:cs="Times New Roman"/>
          <w:sz w:val="24"/>
          <w:szCs w:val="24"/>
        </w:rPr>
        <w:tab/>
        <w:t>a. Conditionner la seringue de 25 ml avec l’air de l’atmosphère</w:t>
      </w:r>
    </w:p>
    <w:p w14:paraId="7033647A" w14:textId="77777777" w:rsidR="00FA21BD" w:rsidRDefault="00FA21BD" w:rsidP="00AF47ED">
      <w:pPr>
        <w:spacing w:after="0"/>
        <w:ind w:left="708"/>
        <w:rPr>
          <w:rFonts w:ascii="Times New Roman" w:hAnsi="Times New Roman" w:cs="Times New Roman"/>
          <w:sz w:val="24"/>
          <w:szCs w:val="24"/>
        </w:rPr>
      </w:pPr>
      <w:r>
        <w:rPr>
          <w:rFonts w:ascii="Times New Roman" w:hAnsi="Times New Roman" w:cs="Times New Roman"/>
          <w:sz w:val="24"/>
          <w:szCs w:val="24"/>
        </w:rPr>
        <w:t xml:space="preserve">b. </w:t>
      </w:r>
      <w:r w:rsidR="00AF47ED">
        <w:rPr>
          <w:rFonts w:ascii="Times New Roman" w:hAnsi="Times New Roman" w:cs="Times New Roman"/>
          <w:sz w:val="24"/>
          <w:szCs w:val="24"/>
        </w:rPr>
        <w:t>Prendre 15 ml d’air, placer l’aiguille, jeter 6 ml d’air, puis garder 9ml dans une fiole pré-évacuée (comme à l’étape 4g)</w:t>
      </w:r>
    </w:p>
    <w:p w14:paraId="7EA2800C" w14:textId="77777777" w:rsidR="00AF47ED" w:rsidRDefault="00AF47ED" w:rsidP="00AF47ED">
      <w:pPr>
        <w:spacing w:after="0"/>
        <w:rPr>
          <w:rFonts w:ascii="Times New Roman" w:hAnsi="Times New Roman" w:cs="Times New Roman"/>
          <w:sz w:val="24"/>
          <w:szCs w:val="24"/>
        </w:rPr>
      </w:pPr>
      <w:r>
        <w:rPr>
          <w:rFonts w:ascii="Times New Roman" w:hAnsi="Times New Roman" w:cs="Times New Roman"/>
          <w:sz w:val="24"/>
          <w:szCs w:val="24"/>
        </w:rPr>
        <w:t>6. Noter les numéros de site sur l’aluminium des fioles</w:t>
      </w:r>
    </w:p>
    <w:p w14:paraId="3B174392" w14:textId="77777777" w:rsidR="00AF47ED" w:rsidRDefault="00AF47ED" w:rsidP="00AF47ED">
      <w:pPr>
        <w:spacing w:after="0"/>
        <w:rPr>
          <w:rFonts w:ascii="Times New Roman" w:hAnsi="Times New Roman" w:cs="Times New Roman"/>
          <w:sz w:val="24"/>
          <w:szCs w:val="24"/>
        </w:rPr>
      </w:pPr>
    </w:p>
    <w:p w14:paraId="06881195" w14:textId="77777777" w:rsidR="00AF47ED" w:rsidRPr="00670D32" w:rsidRDefault="00AF47ED" w:rsidP="00AF47ED">
      <w:pPr>
        <w:spacing w:after="0"/>
        <w:rPr>
          <w:rFonts w:ascii="Times New Roman" w:hAnsi="Times New Roman" w:cs="Times New Roman"/>
          <w:b/>
          <w:sz w:val="24"/>
          <w:szCs w:val="24"/>
        </w:rPr>
      </w:pPr>
      <w:r w:rsidRPr="00670D32">
        <w:rPr>
          <w:rFonts w:ascii="Times New Roman" w:hAnsi="Times New Roman" w:cs="Times New Roman"/>
          <w:b/>
          <w:sz w:val="24"/>
          <w:szCs w:val="24"/>
        </w:rPr>
        <w:lastRenderedPageBreak/>
        <w:t>2. Méthode headspace dans le labo (Wheaton)</w:t>
      </w:r>
    </w:p>
    <w:p w14:paraId="2D1736EE" w14:textId="77777777" w:rsidR="00670D32" w:rsidRDefault="00670D32" w:rsidP="00AF47ED">
      <w:pPr>
        <w:spacing w:after="0"/>
        <w:rPr>
          <w:rFonts w:ascii="Times New Roman" w:hAnsi="Times New Roman" w:cs="Times New Roman"/>
          <w:sz w:val="24"/>
          <w:szCs w:val="24"/>
        </w:rPr>
      </w:pPr>
    </w:p>
    <w:p w14:paraId="6EA30BF8" w14:textId="77777777" w:rsidR="00AF47ED" w:rsidRDefault="00670D32" w:rsidP="00AF47ED">
      <w:pPr>
        <w:spacing w:after="0"/>
        <w:rPr>
          <w:rFonts w:ascii="Times New Roman" w:hAnsi="Times New Roman" w:cs="Times New Roman"/>
          <w:sz w:val="24"/>
          <w:szCs w:val="24"/>
        </w:rPr>
      </w:pPr>
      <w:r>
        <w:rPr>
          <w:rFonts w:ascii="Times New Roman" w:hAnsi="Times New Roman" w:cs="Times New Roman"/>
          <w:sz w:val="24"/>
          <w:szCs w:val="24"/>
        </w:rPr>
        <w:t>1. Collecte des échantillons sur le terrain</w:t>
      </w:r>
    </w:p>
    <w:p w14:paraId="000F1C30" w14:textId="77777777" w:rsidR="00670D32" w:rsidRDefault="00670D32" w:rsidP="00670D32">
      <w:pPr>
        <w:spacing w:after="0"/>
        <w:ind w:left="567"/>
        <w:rPr>
          <w:rFonts w:ascii="Times New Roman" w:hAnsi="Times New Roman" w:cs="Times New Roman"/>
          <w:sz w:val="24"/>
          <w:szCs w:val="24"/>
        </w:rPr>
      </w:pPr>
      <w:r>
        <w:rPr>
          <w:rFonts w:ascii="Times New Roman" w:hAnsi="Times New Roman" w:cs="Times New Roman"/>
          <w:sz w:val="24"/>
          <w:szCs w:val="24"/>
        </w:rPr>
        <w:t>a. Conditionner la bouteille Wheaton 3 fois avec l’eau à échantillonner</w:t>
      </w:r>
    </w:p>
    <w:p w14:paraId="5EB910E9" w14:textId="77777777" w:rsidR="00670D32" w:rsidRDefault="00670D32" w:rsidP="00670D32">
      <w:pPr>
        <w:spacing w:after="0"/>
        <w:ind w:left="567"/>
        <w:rPr>
          <w:rFonts w:ascii="Times New Roman" w:hAnsi="Times New Roman" w:cs="Times New Roman"/>
          <w:sz w:val="24"/>
          <w:szCs w:val="24"/>
        </w:rPr>
      </w:pPr>
      <w:r>
        <w:rPr>
          <w:rFonts w:ascii="Times New Roman" w:hAnsi="Times New Roman" w:cs="Times New Roman"/>
          <w:sz w:val="24"/>
          <w:szCs w:val="24"/>
        </w:rPr>
        <w:t>b. Remplir la bouteille Wheaton en insérant un tube flexible dans le fond de la bouteille</w:t>
      </w:r>
    </w:p>
    <w:p w14:paraId="7CCAB2AD" w14:textId="77777777" w:rsidR="00670D32" w:rsidRDefault="00670D32" w:rsidP="00670D32">
      <w:pPr>
        <w:spacing w:after="0"/>
        <w:ind w:left="567"/>
        <w:rPr>
          <w:rFonts w:ascii="Times New Roman" w:hAnsi="Times New Roman" w:cs="Times New Roman"/>
          <w:sz w:val="24"/>
          <w:szCs w:val="24"/>
        </w:rPr>
      </w:pPr>
      <w:r>
        <w:rPr>
          <w:rFonts w:ascii="Times New Roman" w:hAnsi="Times New Roman" w:cs="Times New Roman"/>
          <w:sz w:val="24"/>
          <w:szCs w:val="24"/>
        </w:rPr>
        <w:t>c. Laisser la bouteille se remplir l’équivalent de 3 en laissant l’eau déborder hors de la Wheaton</w:t>
      </w:r>
    </w:p>
    <w:p w14:paraId="0735A43E" w14:textId="77777777" w:rsidR="00670D32" w:rsidRDefault="00670D32" w:rsidP="00670D32">
      <w:pPr>
        <w:spacing w:after="0"/>
        <w:ind w:left="567"/>
        <w:rPr>
          <w:rFonts w:ascii="Times New Roman" w:hAnsi="Times New Roman" w:cs="Times New Roman"/>
          <w:sz w:val="24"/>
          <w:szCs w:val="24"/>
        </w:rPr>
      </w:pPr>
      <w:r>
        <w:rPr>
          <w:rFonts w:ascii="Times New Roman" w:hAnsi="Times New Roman" w:cs="Times New Roman"/>
          <w:sz w:val="24"/>
          <w:szCs w:val="24"/>
        </w:rPr>
        <w:t>d. S’assurer qu’il n’y a pas de bulle collée sur les parois ou dans la bouteille</w:t>
      </w:r>
    </w:p>
    <w:p w14:paraId="2FEA88B6" w14:textId="77777777" w:rsidR="00670D32" w:rsidRDefault="00670D32" w:rsidP="00670D32">
      <w:pPr>
        <w:spacing w:after="0"/>
        <w:ind w:left="567"/>
        <w:rPr>
          <w:rFonts w:ascii="Times New Roman" w:hAnsi="Times New Roman" w:cs="Times New Roman"/>
          <w:sz w:val="24"/>
          <w:szCs w:val="24"/>
        </w:rPr>
      </w:pPr>
      <w:r>
        <w:rPr>
          <w:rFonts w:ascii="Times New Roman" w:hAnsi="Times New Roman" w:cs="Times New Roman"/>
          <w:sz w:val="24"/>
          <w:szCs w:val="24"/>
        </w:rPr>
        <w:t>e. Retirer lentement le tube flexible en laissant l’eau couler lentement pour que la bouteille reste pleine</w:t>
      </w:r>
    </w:p>
    <w:p w14:paraId="538B6BB5" w14:textId="77777777" w:rsidR="00670D32" w:rsidRDefault="00670D32" w:rsidP="00670D32">
      <w:pPr>
        <w:spacing w:after="0"/>
        <w:ind w:left="567"/>
        <w:rPr>
          <w:rFonts w:ascii="Times New Roman" w:hAnsi="Times New Roman" w:cs="Times New Roman"/>
          <w:sz w:val="24"/>
          <w:szCs w:val="24"/>
        </w:rPr>
      </w:pPr>
      <w:r>
        <w:rPr>
          <w:rFonts w:ascii="Times New Roman" w:hAnsi="Times New Roman" w:cs="Times New Roman"/>
          <w:sz w:val="24"/>
          <w:szCs w:val="24"/>
        </w:rPr>
        <w:t>f. Ajouter 2 µl de HgCl</w:t>
      </w:r>
      <w:r w:rsidRPr="00670D32">
        <w:rPr>
          <w:rFonts w:ascii="Times New Roman" w:hAnsi="Times New Roman" w:cs="Times New Roman"/>
          <w:sz w:val="24"/>
          <w:szCs w:val="24"/>
          <w:vertAlign w:val="subscript"/>
        </w:rPr>
        <w:t>2</w:t>
      </w:r>
      <w:r>
        <w:rPr>
          <w:rFonts w:ascii="Times New Roman" w:hAnsi="Times New Roman" w:cs="Times New Roman"/>
          <w:sz w:val="24"/>
          <w:szCs w:val="24"/>
        </w:rPr>
        <w:t xml:space="preserve"> pour fixer l’échantillon</w:t>
      </w:r>
    </w:p>
    <w:p w14:paraId="26AFE46F" w14:textId="77777777" w:rsidR="00670D32" w:rsidRPr="00670D32" w:rsidRDefault="00670D32" w:rsidP="00670D32">
      <w:pPr>
        <w:spacing w:after="0"/>
        <w:ind w:left="567"/>
        <w:rPr>
          <w:rFonts w:ascii="Times New Roman" w:hAnsi="Times New Roman" w:cs="Times New Roman"/>
          <w:color w:val="212121"/>
          <w:sz w:val="24"/>
          <w:szCs w:val="24"/>
          <w:shd w:val="clear" w:color="auto" w:fill="FFFFFF"/>
        </w:rPr>
      </w:pPr>
      <w:r w:rsidRPr="00670D32">
        <w:rPr>
          <w:rFonts w:ascii="Times New Roman" w:hAnsi="Times New Roman" w:cs="Times New Roman"/>
          <w:sz w:val="24"/>
          <w:szCs w:val="24"/>
        </w:rPr>
        <w:t xml:space="preserve">g. «Crimp-seal» l’échantillon avec les </w:t>
      </w:r>
      <w:r w:rsidR="00F30F2A">
        <w:rPr>
          <w:rFonts w:ascii="Times New Roman" w:hAnsi="Times New Roman" w:cs="Times New Roman"/>
          <w:sz w:val="24"/>
          <w:szCs w:val="24"/>
        </w:rPr>
        <w:t>septa</w:t>
      </w:r>
      <w:r w:rsidRPr="00670D32">
        <w:rPr>
          <w:rFonts w:ascii="Times New Roman" w:hAnsi="Times New Roman" w:cs="Times New Roman"/>
          <w:sz w:val="24"/>
          <w:szCs w:val="24"/>
        </w:rPr>
        <w:t xml:space="preserve"> gris (#</w:t>
      </w:r>
      <w:r w:rsidRPr="00670D32">
        <w:rPr>
          <w:rFonts w:ascii="Times New Roman" w:hAnsi="Times New Roman" w:cs="Times New Roman"/>
          <w:color w:val="212121"/>
          <w:sz w:val="24"/>
          <w:szCs w:val="24"/>
          <w:shd w:val="clear" w:color="auto" w:fill="FFFFFF"/>
        </w:rPr>
        <w:t>C402030)</w:t>
      </w:r>
    </w:p>
    <w:p w14:paraId="44DB3C75" w14:textId="77777777" w:rsidR="00670D32" w:rsidRDefault="00670D32" w:rsidP="00670D32">
      <w:pPr>
        <w:spacing w:after="0"/>
        <w:ind w:left="567"/>
        <w:rPr>
          <w:rFonts w:ascii="Times New Roman" w:hAnsi="Times New Roman" w:cs="Times New Roman"/>
          <w:color w:val="212121"/>
          <w:sz w:val="24"/>
          <w:szCs w:val="24"/>
          <w:shd w:val="clear" w:color="auto" w:fill="FFFFFF"/>
        </w:rPr>
      </w:pPr>
      <w:r w:rsidRPr="00670D32">
        <w:rPr>
          <w:rFonts w:ascii="Times New Roman" w:hAnsi="Times New Roman" w:cs="Times New Roman"/>
          <w:color w:val="212121"/>
          <w:sz w:val="24"/>
          <w:szCs w:val="24"/>
          <w:shd w:val="clear" w:color="auto" w:fill="FFFFFF"/>
        </w:rPr>
        <w:t>h. Conserver</w:t>
      </w:r>
      <w:r>
        <w:rPr>
          <w:rFonts w:ascii="Times New Roman" w:hAnsi="Times New Roman" w:cs="Times New Roman"/>
          <w:color w:val="212121"/>
          <w:sz w:val="24"/>
          <w:szCs w:val="24"/>
          <w:shd w:val="clear" w:color="auto" w:fill="FFFFFF"/>
        </w:rPr>
        <w:t xml:space="preserve"> l’échantillon au frigo jusqu’à l’analyse</w:t>
      </w:r>
    </w:p>
    <w:p w14:paraId="29AB2EF2" w14:textId="77777777" w:rsidR="00670D32" w:rsidRDefault="0087387A" w:rsidP="00670D32">
      <w:pPr>
        <w:spacing w:after="0"/>
        <w:rPr>
          <w:ins w:id="0" w:author="Morgan Botrel" w:date="2017-06-16T10:46:00Z"/>
          <w:rFonts w:ascii="Times New Roman" w:hAnsi="Times New Roman" w:cs="Times New Roman"/>
          <w:color w:val="212121"/>
          <w:sz w:val="24"/>
          <w:szCs w:val="24"/>
          <w:shd w:val="clear" w:color="auto" w:fill="FFFFFF"/>
        </w:rPr>
      </w:pPr>
      <w:ins w:id="1" w:author="Morgan Botrel" w:date="2017-06-16T10:46:00Z">
        <w:r>
          <w:rPr>
            <w:rFonts w:ascii="Times New Roman" w:hAnsi="Times New Roman" w:cs="Times New Roman"/>
            <w:color w:val="212121"/>
            <w:sz w:val="24"/>
            <w:szCs w:val="24"/>
            <w:shd w:val="clear" w:color="auto" w:fill="FFFFFF"/>
          </w:rPr>
          <w:t>prendre un échantillon d’air</w:t>
        </w:r>
      </w:ins>
    </w:p>
    <w:p w14:paraId="2734B69C" w14:textId="77777777" w:rsidR="0087387A" w:rsidRDefault="0087387A" w:rsidP="00670D32">
      <w:pPr>
        <w:spacing w:after="0"/>
        <w:rPr>
          <w:rFonts w:ascii="Times New Roman" w:hAnsi="Times New Roman" w:cs="Times New Roman"/>
          <w:color w:val="212121"/>
          <w:sz w:val="24"/>
          <w:szCs w:val="24"/>
          <w:shd w:val="clear" w:color="auto" w:fill="FFFFFF"/>
        </w:rPr>
      </w:pPr>
      <w:bookmarkStart w:id="2" w:name="_GoBack"/>
      <w:bookmarkEnd w:id="2"/>
    </w:p>
    <w:p w14:paraId="2C4E3718" w14:textId="77777777" w:rsidR="00670D32" w:rsidRDefault="00670D32" w:rsidP="00670D32">
      <w:pPr>
        <w:spacing w:after="0"/>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2. Préparation du headspace au laboratoire</w:t>
      </w:r>
    </w:p>
    <w:p w14:paraId="4FA464F1" w14:textId="77777777" w:rsidR="009262D7" w:rsidRDefault="009262D7" w:rsidP="009262D7">
      <w:pPr>
        <w:spacing w:after="0"/>
        <w:ind w:left="567"/>
        <w:rPr>
          <w:rFonts w:ascii="Times New Roman" w:hAnsi="Times New Roman" w:cs="Times New Roman"/>
          <w:sz w:val="24"/>
          <w:szCs w:val="24"/>
        </w:rPr>
      </w:pPr>
      <w:r>
        <w:rPr>
          <w:rFonts w:ascii="Times New Roman" w:hAnsi="Times New Roman" w:cs="Times New Roman"/>
          <w:sz w:val="24"/>
          <w:szCs w:val="24"/>
        </w:rPr>
        <w:t>a. Sortir les échantillons 24h à l’avance pour que les échantillons soient à température pièce</w:t>
      </w:r>
    </w:p>
    <w:p w14:paraId="70C1477E" w14:textId="77777777" w:rsidR="009262D7" w:rsidRDefault="009262D7" w:rsidP="009262D7">
      <w:pPr>
        <w:spacing w:after="0"/>
        <w:ind w:left="567"/>
        <w:rPr>
          <w:rFonts w:ascii="Times New Roman" w:hAnsi="Times New Roman" w:cs="Times New Roman"/>
          <w:sz w:val="24"/>
          <w:szCs w:val="24"/>
        </w:rPr>
      </w:pPr>
      <w:r>
        <w:rPr>
          <w:rFonts w:ascii="Times New Roman" w:hAnsi="Times New Roman" w:cs="Times New Roman"/>
          <w:sz w:val="24"/>
          <w:szCs w:val="24"/>
        </w:rPr>
        <w:t xml:space="preserve">b. </w:t>
      </w:r>
      <w:r w:rsidR="00F30F2A">
        <w:rPr>
          <w:rFonts w:ascii="Times New Roman" w:hAnsi="Times New Roman" w:cs="Times New Roman"/>
          <w:sz w:val="24"/>
          <w:szCs w:val="24"/>
        </w:rPr>
        <w:t>Placer une seringue vide de 15ml avec aiguille dans l’échantillon à travers le septum</w:t>
      </w:r>
    </w:p>
    <w:p w14:paraId="41E093BA" w14:textId="77777777" w:rsidR="00F30F2A" w:rsidRDefault="00F30F2A" w:rsidP="009262D7">
      <w:pPr>
        <w:spacing w:after="0"/>
        <w:ind w:left="567"/>
        <w:rPr>
          <w:rFonts w:ascii="Times New Roman" w:hAnsi="Times New Roman" w:cs="Times New Roman"/>
          <w:sz w:val="24"/>
          <w:szCs w:val="24"/>
        </w:rPr>
      </w:pPr>
      <w:r>
        <w:rPr>
          <w:rFonts w:ascii="Times New Roman" w:hAnsi="Times New Roman" w:cs="Times New Roman"/>
          <w:sz w:val="24"/>
          <w:szCs w:val="24"/>
        </w:rPr>
        <w:t>c. Placer une seringue avec 12ml d’Hélium dans l’échantillon à travers le septum</w:t>
      </w:r>
    </w:p>
    <w:p w14:paraId="5F901039" w14:textId="77777777" w:rsidR="008C7DFF" w:rsidRDefault="00F30F2A" w:rsidP="008C7DFF">
      <w:pPr>
        <w:spacing w:after="0"/>
        <w:ind w:left="567"/>
        <w:rPr>
          <w:rFonts w:ascii="Times New Roman" w:hAnsi="Times New Roman" w:cs="Times New Roman"/>
          <w:sz w:val="24"/>
          <w:szCs w:val="24"/>
        </w:rPr>
      </w:pPr>
      <w:r>
        <w:rPr>
          <w:rFonts w:ascii="Times New Roman" w:hAnsi="Times New Roman" w:cs="Times New Roman"/>
          <w:sz w:val="24"/>
          <w:szCs w:val="24"/>
        </w:rPr>
        <w:t>d. Siphonner 12ml d’eau d’échantillon en injectant l’hélium dans l’</w:t>
      </w:r>
      <w:r w:rsidR="008C7DFF">
        <w:rPr>
          <w:rFonts w:ascii="Times New Roman" w:hAnsi="Times New Roman" w:cs="Times New Roman"/>
          <w:sz w:val="24"/>
          <w:szCs w:val="24"/>
        </w:rPr>
        <w:t xml:space="preserve">échantillon. </w:t>
      </w:r>
    </w:p>
    <w:p w14:paraId="34CB49C0" w14:textId="77777777" w:rsidR="00F30F2A" w:rsidRDefault="00F30F2A" w:rsidP="008C7DFF">
      <w:pPr>
        <w:spacing w:after="0"/>
        <w:ind w:left="1134"/>
        <w:rPr>
          <w:rFonts w:ascii="Times New Roman" w:hAnsi="Times New Roman" w:cs="Times New Roman"/>
          <w:sz w:val="24"/>
          <w:szCs w:val="24"/>
        </w:rPr>
      </w:pPr>
      <w:r>
        <w:rPr>
          <w:rFonts w:ascii="Times New Roman" w:hAnsi="Times New Roman" w:cs="Times New Roman"/>
          <w:sz w:val="24"/>
          <w:szCs w:val="24"/>
        </w:rPr>
        <w:t>ATTENTION : il ne doit pas avoir d’hélium siphonné avec l’eau. Pour s’assurer de faire cette étape correctement, il est recommandé de travailler avec la Wheaton à l’envers</w:t>
      </w:r>
      <w:r w:rsidR="00C06A41">
        <w:rPr>
          <w:rFonts w:ascii="Times New Roman" w:hAnsi="Times New Roman" w:cs="Times New Roman"/>
          <w:sz w:val="24"/>
          <w:szCs w:val="24"/>
        </w:rPr>
        <w:t xml:space="preserve"> ou sur le côté</w:t>
      </w:r>
      <w:r>
        <w:rPr>
          <w:rFonts w:ascii="Times New Roman" w:hAnsi="Times New Roman" w:cs="Times New Roman"/>
          <w:sz w:val="24"/>
          <w:szCs w:val="24"/>
        </w:rPr>
        <w:t>, l’hélium va monter dans la bouteille et ne pourra pas être siphonné dans la 2</w:t>
      </w:r>
      <w:r w:rsidRPr="00F30F2A">
        <w:rPr>
          <w:rFonts w:ascii="Times New Roman" w:hAnsi="Times New Roman" w:cs="Times New Roman"/>
          <w:sz w:val="24"/>
          <w:szCs w:val="24"/>
          <w:vertAlign w:val="superscript"/>
        </w:rPr>
        <w:t>e</w:t>
      </w:r>
      <w:r>
        <w:rPr>
          <w:rFonts w:ascii="Times New Roman" w:hAnsi="Times New Roman" w:cs="Times New Roman"/>
          <w:sz w:val="24"/>
          <w:szCs w:val="24"/>
        </w:rPr>
        <w:t xml:space="preserve"> seringue</w:t>
      </w:r>
    </w:p>
    <w:p w14:paraId="75D92BEE" w14:textId="77777777" w:rsidR="00F30F2A" w:rsidRDefault="00F30F2A" w:rsidP="009262D7">
      <w:pPr>
        <w:spacing w:after="0"/>
        <w:ind w:left="567"/>
        <w:rPr>
          <w:rFonts w:ascii="Times New Roman" w:hAnsi="Times New Roman" w:cs="Times New Roman"/>
          <w:sz w:val="24"/>
          <w:szCs w:val="24"/>
        </w:rPr>
      </w:pPr>
      <w:r>
        <w:rPr>
          <w:rFonts w:ascii="Times New Roman" w:hAnsi="Times New Roman" w:cs="Times New Roman"/>
          <w:sz w:val="24"/>
          <w:szCs w:val="24"/>
        </w:rPr>
        <w:t>e. Retirer les seringues et conserver l’eau dans un bécher dédié à ce type de déchet (RAPPEL : l’eau contient du mercure)</w:t>
      </w:r>
    </w:p>
    <w:p w14:paraId="277739DB" w14:textId="77777777" w:rsidR="00F30F2A" w:rsidRDefault="00F30F2A" w:rsidP="009262D7">
      <w:pPr>
        <w:spacing w:after="0"/>
        <w:ind w:left="567"/>
        <w:rPr>
          <w:rFonts w:ascii="Times New Roman" w:hAnsi="Times New Roman" w:cs="Times New Roman"/>
          <w:sz w:val="24"/>
          <w:szCs w:val="24"/>
        </w:rPr>
      </w:pPr>
      <w:r>
        <w:rPr>
          <w:rFonts w:ascii="Times New Roman" w:hAnsi="Times New Roman" w:cs="Times New Roman"/>
          <w:sz w:val="24"/>
          <w:szCs w:val="24"/>
        </w:rPr>
        <w:t>f. Brasser vigoureusement, à l’horizontal, les échantillons pendant deux heures</w:t>
      </w:r>
    </w:p>
    <w:p w14:paraId="23F34BB8" w14:textId="77777777" w:rsidR="00F30F2A" w:rsidRDefault="00F30F2A" w:rsidP="009262D7">
      <w:pPr>
        <w:spacing w:after="0"/>
        <w:ind w:left="567"/>
        <w:rPr>
          <w:rFonts w:ascii="Times New Roman" w:hAnsi="Times New Roman" w:cs="Times New Roman"/>
          <w:sz w:val="24"/>
          <w:szCs w:val="24"/>
        </w:rPr>
      </w:pPr>
      <w:r>
        <w:rPr>
          <w:rFonts w:ascii="Times New Roman" w:hAnsi="Times New Roman" w:cs="Times New Roman"/>
          <w:sz w:val="24"/>
          <w:szCs w:val="24"/>
        </w:rPr>
        <w:t>g. Une fois équilibrée, placer la Wheaton à la vertical et y insérer une seringue contenant 11ml d’eau et une autre vide</w:t>
      </w:r>
    </w:p>
    <w:p w14:paraId="47AC9E6C" w14:textId="77777777" w:rsidR="008C7DFF" w:rsidRDefault="00F30F2A" w:rsidP="009262D7">
      <w:pPr>
        <w:spacing w:after="0"/>
        <w:ind w:left="567"/>
        <w:rPr>
          <w:rFonts w:ascii="Times New Roman" w:hAnsi="Times New Roman" w:cs="Times New Roman"/>
          <w:sz w:val="24"/>
          <w:szCs w:val="24"/>
        </w:rPr>
      </w:pPr>
      <w:r>
        <w:rPr>
          <w:rFonts w:ascii="Times New Roman" w:hAnsi="Times New Roman" w:cs="Times New Roman"/>
          <w:sz w:val="24"/>
          <w:szCs w:val="24"/>
        </w:rPr>
        <w:t xml:space="preserve">h. Siphonner 11 ml d’air en injectant en même temps 11ml d’eau. </w:t>
      </w:r>
    </w:p>
    <w:p w14:paraId="44466123" w14:textId="77777777" w:rsidR="00F30F2A" w:rsidRDefault="00F30F2A" w:rsidP="008C7DFF">
      <w:pPr>
        <w:spacing w:after="0"/>
        <w:ind w:left="1134"/>
        <w:rPr>
          <w:rFonts w:ascii="Times New Roman" w:hAnsi="Times New Roman" w:cs="Times New Roman"/>
          <w:sz w:val="24"/>
          <w:szCs w:val="24"/>
        </w:rPr>
      </w:pPr>
      <w:r>
        <w:rPr>
          <w:rFonts w:ascii="Times New Roman" w:hAnsi="Times New Roman" w:cs="Times New Roman"/>
          <w:sz w:val="24"/>
          <w:szCs w:val="24"/>
        </w:rPr>
        <w:t>ATTENTION à ne pas siphonner d’eau</w:t>
      </w:r>
    </w:p>
    <w:p w14:paraId="5B0955A1" w14:textId="77777777" w:rsidR="00F30F2A" w:rsidRDefault="00F30F2A" w:rsidP="009262D7">
      <w:pPr>
        <w:spacing w:after="0"/>
        <w:ind w:left="567"/>
        <w:rPr>
          <w:rFonts w:ascii="Times New Roman" w:hAnsi="Times New Roman" w:cs="Times New Roman"/>
          <w:sz w:val="24"/>
          <w:szCs w:val="24"/>
        </w:rPr>
      </w:pPr>
      <w:r>
        <w:rPr>
          <w:rFonts w:ascii="Times New Roman" w:hAnsi="Times New Roman" w:cs="Times New Roman"/>
          <w:sz w:val="24"/>
          <w:szCs w:val="24"/>
        </w:rPr>
        <w:t>i. Vider 2ml d’air et injecter les 9ml restant dans une fiole d’analyse pré-évacué</w:t>
      </w:r>
    </w:p>
    <w:p w14:paraId="1026DA22" w14:textId="77777777" w:rsidR="00C06A41" w:rsidRDefault="00F30F2A" w:rsidP="00C06A41">
      <w:pPr>
        <w:spacing w:after="0"/>
        <w:ind w:left="567"/>
        <w:rPr>
          <w:rFonts w:ascii="Times New Roman" w:hAnsi="Times New Roman" w:cs="Times New Roman"/>
          <w:sz w:val="24"/>
          <w:szCs w:val="24"/>
        </w:rPr>
      </w:pPr>
      <w:r>
        <w:rPr>
          <w:rFonts w:ascii="Times New Roman" w:hAnsi="Times New Roman" w:cs="Times New Roman"/>
          <w:sz w:val="24"/>
          <w:szCs w:val="24"/>
        </w:rPr>
        <w:t xml:space="preserve">j. Noter la température de l’eau à chaque 10 </w:t>
      </w:r>
      <w:r w:rsidR="00C06A41">
        <w:rPr>
          <w:rFonts w:ascii="Times New Roman" w:hAnsi="Times New Roman" w:cs="Times New Roman"/>
          <w:sz w:val="24"/>
          <w:szCs w:val="24"/>
        </w:rPr>
        <w:t>échantillons</w:t>
      </w:r>
    </w:p>
    <w:p w14:paraId="3D8AF942" w14:textId="77777777" w:rsidR="00C06A41" w:rsidRDefault="00C06A41">
      <w:pPr>
        <w:rPr>
          <w:rFonts w:ascii="Times New Roman" w:hAnsi="Times New Roman" w:cs="Times New Roman"/>
          <w:sz w:val="24"/>
          <w:szCs w:val="24"/>
        </w:rPr>
      </w:pPr>
      <w:r>
        <w:rPr>
          <w:rFonts w:ascii="Times New Roman" w:hAnsi="Times New Roman" w:cs="Times New Roman"/>
          <w:sz w:val="24"/>
          <w:szCs w:val="24"/>
        </w:rPr>
        <w:br w:type="page"/>
      </w:r>
    </w:p>
    <w:p w14:paraId="17892794" w14:textId="77777777" w:rsidR="00C06A41" w:rsidRDefault="00C06A41" w:rsidP="00C06A41">
      <w:pPr>
        <w:spacing w:after="0"/>
        <w:rPr>
          <w:rFonts w:ascii="Times New Roman" w:hAnsi="Times New Roman" w:cs="Times New Roman"/>
          <w:b/>
          <w:sz w:val="24"/>
          <w:szCs w:val="24"/>
        </w:rPr>
      </w:pPr>
      <w:r w:rsidRPr="00C06A41">
        <w:rPr>
          <w:rFonts w:ascii="Times New Roman" w:hAnsi="Times New Roman" w:cs="Times New Roman"/>
          <w:b/>
          <w:sz w:val="24"/>
          <w:szCs w:val="24"/>
        </w:rPr>
        <w:lastRenderedPageBreak/>
        <w:t>3. Bonbonnes</w:t>
      </w:r>
    </w:p>
    <w:p w14:paraId="03C02100" w14:textId="77777777" w:rsidR="00C06A41" w:rsidRDefault="00C06A41" w:rsidP="00C06A41">
      <w:pPr>
        <w:spacing w:after="0"/>
        <w:rPr>
          <w:rFonts w:ascii="Times New Roman" w:hAnsi="Times New Roman" w:cs="Times New Roman"/>
          <w:sz w:val="24"/>
          <w:szCs w:val="24"/>
        </w:rPr>
      </w:pPr>
    </w:p>
    <w:p w14:paraId="7CBEB45E" w14:textId="77777777" w:rsidR="00C06A41" w:rsidRDefault="00C06A41" w:rsidP="00C06A41">
      <w:pPr>
        <w:spacing w:after="0"/>
        <w:rPr>
          <w:rFonts w:ascii="Times New Roman" w:hAnsi="Times New Roman" w:cs="Times New Roman"/>
          <w:sz w:val="24"/>
          <w:szCs w:val="24"/>
        </w:rPr>
      </w:pPr>
      <w:r>
        <w:rPr>
          <w:rFonts w:ascii="Times New Roman" w:hAnsi="Times New Roman" w:cs="Times New Roman"/>
          <w:sz w:val="24"/>
          <w:szCs w:val="24"/>
        </w:rPr>
        <w:t>1. Installation des bonbonnes</w:t>
      </w:r>
    </w:p>
    <w:p w14:paraId="3B1A8345" w14:textId="77777777" w:rsidR="00C06A41" w:rsidRDefault="00C06A41" w:rsidP="00C06A41">
      <w:pPr>
        <w:spacing w:after="0"/>
        <w:ind w:left="567"/>
        <w:rPr>
          <w:rFonts w:ascii="Times New Roman" w:hAnsi="Times New Roman" w:cs="Times New Roman"/>
          <w:sz w:val="24"/>
          <w:szCs w:val="24"/>
        </w:rPr>
      </w:pPr>
      <w:r>
        <w:rPr>
          <w:rFonts w:ascii="Times New Roman" w:hAnsi="Times New Roman" w:cs="Times New Roman"/>
          <w:sz w:val="24"/>
          <w:szCs w:val="24"/>
        </w:rPr>
        <w:t>a. Attacher solidement dans l’emplacement désigné</w:t>
      </w:r>
    </w:p>
    <w:p w14:paraId="032AB122" w14:textId="77777777" w:rsidR="00C06A41" w:rsidRDefault="00C06A41" w:rsidP="00C06A41">
      <w:pPr>
        <w:spacing w:after="0"/>
        <w:ind w:left="567"/>
        <w:rPr>
          <w:rFonts w:ascii="Times New Roman" w:hAnsi="Times New Roman" w:cs="Times New Roman"/>
          <w:sz w:val="24"/>
          <w:szCs w:val="24"/>
        </w:rPr>
      </w:pPr>
      <w:r>
        <w:rPr>
          <w:rFonts w:ascii="Times New Roman" w:hAnsi="Times New Roman" w:cs="Times New Roman"/>
          <w:sz w:val="24"/>
          <w:szCs w:val="24"/>
        </w:rPr>
        <w:t>b. Purger un peu avec la main gauche sur le robinet de la bonbonne, la face opposée à la bonbonne pour ne pas recevoir le gaz dans la face</w:t>
      </w:r>
    </w:p>
    <w:p w14:paraId="17DA0845" w14:textId="77777777" w:rsidR="008C7DFF" w:rsidRDefault="00C06A41" w:rsidP="00C06A41">
      <w:pPr>
        <w:spacing w:after="0"/>
        <w:ind w:left="567"/>
        <w:rPr>
          <w:rFonts w:ascii="Times New Roman" w:hAnsi="Times New Roman" w:cs="Times New Roman"/>
          <w:sz w:val="24"/>
          <w:szCs w:val="24"/>
        </w:rPr>
      </w:pPr>
      <w:r>
        <w:rPr>
          <w:rFonts w:ascii="Times New Roman" w:hAnsi="Times New Roman" w:cs="Times New Roman"/>
          <w:sz w:val="24"/>
          <w:szCs w:val="24"/>
        </w:rPr>
        <w:t>c. Mettre le régulateur sur la prise de la bonbonne (vérifier le bon CGA) et visser fermement à l’</w:t>
      </w:r>
      <w:r w:rsidR="001A1E4C">
        <w:rPr>
          <w:rFonts w:ascii="Times New Roman" w:hAnsi="Times New Roman" w:cs="Times New Roman"/>
          <w:sz w:val="24"/>
          <w:szCs w:val="24"/>
        </w:rPr>
        <w:t>aide d’une</w:t>
      </w:r>
      <w:r w:rsidR="008C7DFF">
        <w:rPr>
          <w:rFonts w:ascii="Times New Roman" w:hAnsi="Times New Roman" w:cs="Times New Roman"/>
          <w:sz w:val="24"/>
          <w:szCs w:val="24"/>
        </w:rPr>
        <w:t xml:space="preserve"> clé à molette</w:t>
      </w:r>
    </w:p>
    <w:p w14:paraId="227C0B46" w14:textId="77777777" w:rsidR="00C06A41" w:rsidRDefault="001A1E4C" w:rsidP="008C7DFF">
      <w:pPr>
        <w:spacing w:after="0"/>
        <w:ind w:left="1134"/>
        <w:rPr>
          <w:rFonts w:ascii="Times New Roman" w:hAnsi="Times New Roman" w:cs="Times New Roman"/>
          <w:sz w:val="24"/>
          <w:szCs w:val="24"/>
        </w:rPr>
      </w:pPr>
      <w:r>
        <w:rPr>
          <w:rFonts w:ascii="Times New Roman" w:hAnsi="Times New Roman" w:cs="Times New Roman"/>
          <w:sz w:val="24"/>
          <w:szCs w:val="24"/>
        </w:rPr>
        <w:t>ATTENTION les gaz inflammables (p. ex. P5 et Air) se visse et dévisse dans le sens contraire à la normalité; ils on</w:t>
      </w:r>
      <w:r w:rsidR="008C7DFF">
        <w:rPr>
          <w:rFonts w:ascii="Times New Roman" w:hAnsi="Times New Roman" w:cs="Times New Roman"/>
          <w:sz w:val="24"/>
          <w:szCs w:val="24"/>
        </w:rPr>
        <w:t>t des coches sur leur valve CGA</w:t>
      </w:r>
    </w:p>
    <w:p w14:paraId="0BC93C7F" w14:textId="77777777" w:rsidR="001A1E4C" w:rsidRDefault="001A1E4C" w:rsidP="00C06A41">
      <w:pPr>
        <w:spacing w:after="0"/>
        <w:ind w:left="567"/>
        <w:rPr>
          <w:rFonts w:ascii="Times New Roman" w:hAnsi="Times New Roman" w:cs="Times New Roman"/>
          <w:sz w:val="24"/>
          <w:szCs w:val="24"/>
        </w:rPr>
      </w:pPr>
      <w:r>
        <w:rPr>
          <w:rFonts w:ascii="Times New Roman" w:hAnsi="Times New Roman" w:cs="Times New Roman"/>
          <w:sz w:val="24"/>
          <w:szCs w:val="24"/>
        </w:rPr>
        <w:t>d. Si le tube de cuivre est défait du régulateur, le refixer, après avoir mis à nouveau du ruban en téflon pour éviter les fuites de gaz</w:t>
      </w:r>
    </w:p>
    <w:p w14:paraId="4222933A" w14:textId="77777777" w:rsidR="001A1E4C" w:rsidRDefault="001A1E4C" w:rsidP="00C06A41">
      <w:pPr>
        <w:spacing w:after="0"/>
        <w:ind w:left="567"/>
        <w:rPr>
          <w:rFonts w:ascii="Times New Roman" w:hAnsi="Times New Roman" w:cs="Times New Roman"/>
          <w:sz w:val="24"/>
          <w:szCs w:val="24"/>
        </w:rPr>
      </w:pPr>
      <w:r>
        <w:rPr>
          <w:rFonts w:ascii="Times New Roman" w:hAnsi="Times New Roman" w:cs="Times New Roman"/>
          <w:sz w:val="24"/>
          <w:szCs w:val="24"/>
        </w:rPr>
        <w:t>e. Dévisser la grosse valve du régulateur (decrease) pour ne pas endommager le diaphragme du régulateur et ouvrir complètement la petite valve du régulateur</w:t>
      </w:r>
    </w:p>
    <w:p w14:paraId="4376EFA9" w14:textId="77777777" w:rsidR="001A1E4C" w:rsidRDefault="001A1E4C" w:rsidP="00C06A41">
      <w:pPr>
        <w:spacing w:after="0"/>
        <w:ind w:left="567"/>
        <w:rPr>
          <w:rFonts w:ascii="Times New Roman" w:hAnsi="Times New Roman" w:cs="Times New Roman"/>
          <w:sz w:val="24"/>
          <w:szCs w:val="24"/>
        </w:rPr>
      </w:pPr>
      <w:r>
        <w:rPr>
          <w:rFonts w:ascii="Times New Roman" w:hAnsi="Times New Roman" w:cs="Times New Roman"/>
          <w:sz w:val="24"/>
          <w:szCs w:val="24"/>
        </w:rPr>
        <w:t>f. Ouvrir lentement le robinet du cylindre de gaz (regarder les cadrans du régulateur pour éviter d’aller trop vite)</w:t>
      </w:r>
    </w:p>
    <w:p w14:paraId="44D50D32" w14:textId="77777777" w:rsidR="001A1E4C" w:rsidRDefault="001A1E4C" w:rsidP="00C06A41">
      <w:pPr>
        <w:spacing w:after="0"/>
        <w:ind w:left="567"/>
        <w:rPr>
          <w:rFonts w:ascii="Times New Roman" w:hAnsi="Times New Roman" w:cs="Times New Roman"/>
          <w:sz w:val="24"/>
          <w:szCs w:val="24"/>
        </w:rPr>
      </w:pPr>
      <w:r>
        <w:rPr>
          <w:rFonts w:ascii="Times New Roman" w:hAnsi="Times New Roman" w:cs="Times New Roman"/>
          <w:sz w:val="24"/>
          <w:szCs w:val="24"/>
        </w:rPr>
        <w:t>g. Augmenter lentement la pression dans le tuyau à l’aide de la grosse valve du régulateur (Increase), jusqu’à la pression désirée, soit</w:t>
      </w:r>
    </w:p>
    <w:p w14:paraId="3C681919" w14:textId="77777777" w:rsidR="001A1E4C" w:rsidRDefault="001A1E4C" w:rsidP="001A1E4C">
      <w:pPr>
        <w:tabs>
          <w:tab w:val="left" w:pos="1134"/>
        </w:tabs>
        <w:spacing w:after="0"/>
        <w:ind w:left="1134"/>
        <w:rPr>
          <w:rFonts w:ascii="Times New Roman" w:hAnsi="Times New Roman" w:cs="Times New Roman"/>
          <w:sz w:val="24"/>
          <w:szCs w:val="24"/>
        </w:rPr>
      </w:pPr>
      <w:r>
        <w:rPr>
          <w:rFonts w:ascii="Times New Roman" w:hAnsi="Times New Roman" w:cs="Times New Roman"/>
          <w:sz w:val="24"/>
          <w:szCs w:val="24"/>
        </w:rPr>
        <w:t>i. N</w:t>
      </w:r>
      <w:r w:rsidRPr="007E1589">
        <w:rPr>
          <w:rFonts w:ascii="Times New Roman" w:hAnsi="Times New Roman" w:cs="Times New Roman"/>
          <w:sz w:val="24"/>
          <w:szCs w:val="24"/>
          <w:vertAlign w:val="subscript"/>
        </w:rPr>
        <w:t>2</w:t>
      </w:r>
      <w:r>
        <w:rPr>
          <w:rFonts w:ascii="Times New Roman" w:hAnsi="Times New Roman" w:cs="Times New Roman"/>
          <w:sz w:val="24"/>
          <w:szCs w:val="24"/>
        </w:rPr>
        <w:t xml:space="preserve"> = 400 kPa ou 60 PSI</w:t>
      </w:r>
    </w:p>
    <w:p w14:paraId="00979712" w14:textId="77777777" w:rsidR="001A1E4C" w:rsidRDefault="001A1E4C" w:rsidP="001A1E4C">
      <w:pPr>
        <w:tabs>
          <w:tab w:val="left" w:pos="1134"/>
        </w:tabs>
        <w:spacing w:after="0"/>
        <w:ind w:left="1134"/>
        <w:rPr>
          <w:rFonts w:ascii="Times New Roman" w:hAnsi="Times New Roman" w:cs="Times New Roman"/>
          <w:sz w:val="24"/>
          <w:szCs w:val="24"/>
        </w:rPr>
      </w:pPr>
      <w:r>
        <w:rPr>
          <w:rFonts w:ascii="Times New Roman" w:hAnsi="Times New Roman" w:cs="Times New Roman"/>
          <w:sz w:val="24"/>
          <w:szCs w:val="24"/>
        </w:rPr>
        <w:t>ii. P</w:t>
      </w:r>
      <w:r w:rsidRPr="00551B83">
        <w:rPr>
          <w:rFonts w:ascii="Times New Roman" w:hAnsi="Times New Roman" w:cs="Times New Roman"/>
          <w:sz w:val="24"/>
          <w:szCs w:val="24"/>
          <w:vertAlign w:val="subscript"/>
        </w:rPr>
        <w:t>5</w:t>
      </w:r>
      <w:r>
        <w:rPr>
          <w:rFonts w:ascii="Times New Roman" w:hAnsi="Times New Roman" w:cs="Times New Roman"/>
          <w:sz w:val="24"/>
          <w:szCs w:val="24"/>
        </w:rPr>
        <w:t xml:space="preserve"> = 30 kPa</w:t>
      </w:r>
    </w:p>
    <w:p w14:paraId="528B4FDA" w14:textId="77777777" w:rsidR="001A1E4C" w:rsidRDefault="001A1E4C" w:rsidP="001A1E4C">
      <w:pPr>
        <w:tabs>
          <w:tab w:val="left" w:pos="1134"/>
        </w:tabs>
        <w:spacing w:after="0"/>
        <w:ind w:left="1134"/>
        <w:rPr>
          <w:rFonts w:ascii="Times New Roman" w:hAnsi="Times New Roman" w:cs="Times New Roman"/>
          <w:sz w:val="24"/>
          <w:szCs w:val="24"/>
        </w:rPr>
      </w:pPr>
      <w:r>
        <w:rPr>
          <w:rFonts w:ascii="Times New Roman" w:hAnsi="Times New Roman" w:cs="Times New Roman"/>
          <w:sz w:val="24"/>
          <w:szCs w:val="24"/>
        </w:rPr>
        <w:t xml:space="preserve">iii. Air = environ 4 kPa; ajuster avec le </w:t>
      </w:r>
      <w:r w:rsidR="00001C23">
        <w:rPr>
          <w:rFonts w:ascii="Times New Roman" w:hAnsi="Times New Roman" w:cs="Times New Roman"/>
          <w:sz w:val="24"/>
          <w:szCs w:val="24"/>
        </w:rPr>
        <w:t>débitmètre</w:t>
      </w:r>
    </w:p>
    <w:p w14:paraId="45832E85" w14:textId="77777777" w:rsidR="00001C23" w:rsidRDefault="00001C23" w:rsidP="001A1E4C">
      <w:pPr>
        <w:tabs>
          <w:tab w:val="left" w:pos="1134"/>
        </w:tabs>
        <w:spacing w:after="0"/>
        <w:ind w:left="1134"/>
        <w:rPr>
          <w:rFonts w:ascii="Times New Roman" w:hAnsi="Times New Roman" w:cs="Times New Roman"/>
          <w:sz w:val="24"/>
          <w:szCs w:val="24"/>
        </w:rPr>
      </w:pPr>
      <w:r>
        <w:rPr>
          <w:rFonts w:ascii="Times New Roman" w:hAnsi="Times New Roman" w:cs="Times New Roman"/>
          <w:sz w:val="24"/>
          <w:szCs w:val="24"/>
        </w:rPr>
        <w:t>iv. Standards : garder fermés sauf lors de l’utilisation; sinon, mettre assez de pression pour que le gaz sorte aisément</w:t>
      </w:r>
    </w:p>
    <w:p w14:paraId="549C7ED4" w14:textId="77777777" w:rsidR="00001C23" w:rsidRDefault="00001C23" w:rsidP="00246AF3">
      <w:pPr>
        <w:spacing w:after="0"/>
        <w:ind w:left="567"/>
        <w:rPr>
          <w:rFonts w:ascii="Times New Roman" w:hAnsi="Times New Roman" w:cs="Times New Roman"/>
          <w:sz w:val="24"/>
          <w:szCs w:val="24"/>
        </w:rPr>
      </w:pPr>
      <w:r>
        <w:rPr>
          <w:rFonts w:ascii="Times New Roman" w:hAnsi="Times New Roman" w:cs="Times New Roman"/>
          <w:sz w:val="24"/>
          <w:szCs w:val="24"/>
        </w:rPr>
        <w:tab/>
      </w:r>
      <w:r w:rsidR="00246AF3">
        <w:rPr>
          <w:rFonts w:ascii="Times New Roman" w:hAnsi="Times New Roman" w:cs="Times New Roman"/>
          <w:sz w:val="24"/>
          <w:szCs w:val="24"/>
        </w:rPr>
        <w:t>h. Attendre au lendemain (minimum) avant de faire des mesures</w:t>
      </w:r>
    </w:p>
    <w:p w14:paraId="12BA750B" w14:textId="77777777" w:rsidR="00246AF3" w:rsidRDefault="00246AF3" w:rsidP="00246AF3">
      <w:pPr>
        <w:spacing w:after="0"/>
        <w:rPr>
          <w:rFonts w:ascii="Times New Roman" w:hAnsi="Times New Roman" w:cs="Times New Roman"/>
          <w:sz w:val="24"/>
          <w:szCs w:val="24"/>
        </w:rPr>
      </w:pPr>
    </w:p>
    <w:p w14:paraId="1628DB4D" w14:textId="77777777" w:rsidR="00246AF3" w:rsidRDefault="00246AF3" w:rsidP="00246AF3">
      <w:pPr>
        <w:spacing w:after="0"/>
        <w:rPr>
          <w:rFonts w:ascii="Times New Roman" w:hAnsi="Times New Roman" w:cs="Times New Roman"/>
          <w:sz w:val="24"/>
          <w:szCs w:val="24"/>
        </w:rPr>
      </w:pPr>
      <w:r>
        <w:rPr>
          <w:rFonts w:ascii="Times New Roman" w:hAnsi="Times New Roman" w:cs="Times New Roman"/>
          <w:sz w:val="24"/>
          <w:szCs w:val="24"/>
        </w:rPr>
        <w:t>2. Changement des bonbonnes</w:t>
      </w:r>
    </w:p>
    <w:p w14:paraId="3871C435" w14:textId="77777777" w:rsidR="00246AF3" w:rsidRDefault="00246AF3" w:rsidP="00246AF3">
      <w:pPr>
        <w:spacing w:after="0"/>
        <w:ind w:left="567"/>
        <w:rPr>
          <w:rFonts w:ascii="Times New Roman" w:hAnsi="Times New Roman" w:cs="Times New Roman"/>
          <w:sz w:val="24"/>
          <w:szCs w:val="24"/>
        </w:rPr>
      </w:pPr>
      <w:r>
        <w:rPr>
          <w:rFonts w:ascii="Times New Roman" w:hAnsi="Times New Roman" w:cs="Times New Roman"/>
          <w:sz w:val="24"/>
          <w:szCs w:val="24"/>
        </w:rPr>
        <w:t>a. Quand la pression interne est environ à 300 kPa, fermer le GC et attendre que la température baisse (&lt; 100 °C pour les détecteurs, injecteur et colonne)</w:t>
      </w:r>
      <w:r w:rsidR="007E1589">
        <w:rPr>
          <w:rFonts w:ascii="Times New Roman" w:hAnsi="Times New Roman" w:cs="Times New Roman"/>
          <w:sz w:val="24"/>
          <w:szCs w:val="24"/>
        </w:rPr>
        <w:t xml:space="preserve"> avec les détecteurs à off (VOIR procédure de fermeture du GC plus loin)</w:t>
      </w:r>
    </w:p>
    <w:p w14:paraId="7F80F7AC" w14:textId="77777777" w:rsidR="007E1589" w:rsidRDefault="007E1589" w:rsidP="00246AF3">
      <w:pPr>
        <w:spacing w:after="0"/>
        <w:ind w:left="567"/>
        <w:rPr>
          <w:rFonts w:ascii="Times New Roman" w:hAnsi="Times New Roman" w:cs="Times New Roman"/>
          <w:sz w:val="24"/>
          <w:szCs w:val="24"/>
        </w:rPr>
      </w:pPr>
      <w:r>
        <w:rPr>
          <w:rFonts w:ascii="Times New Roman" w:hAnsi="Times New Roman" w:cs="Times New Roman"/>
          <w:sz w:val="24"/>
          <w:szCs w:val="24"/>
        </w:rPr>
        <w:t>b. Fermer le régulateur (grosse valve à decrease et petite valve fermée)</w:t>
      </w:r>
    </w:p>
    <w:p w14:paraId="11AA7A32" w14:textId="77777777" w:rsidR="007E1589" w:rsidRDefault="007E1589" w:rsidP="00246AF3">
      <w:pPr>
        <w:spacing w:after="0"/>
        <w:ind w:left="567"/>
        <w:rPr>
          <w:rFonts w:ascii="Times New Roman" w:hAnsi="Times New Roman" w:cs="Times New Roman"/>
          <w:sz w:val="24"/>
          <w:szCs w:val="24"/>
        </w:rPr>
      </w:pPr>
      <w:r>
        <w:rPr>
          <w:rFonts w:ascii="Times New Roman" w:hAnsi="Times New Roman" w:cs="Times New Roman"/>
          <w:sz w:val="24"/>
          <w:szCs w:val="24"/>
        </w:rPr>
        <w:t>c. Fermer le robinet de la bonbonne</w:t>
      </w:r>
    </w:p>
    <w:p w14:paraId="541E9B9E" w14:textId="77777777" w:rsidR="007E1589" w:rsidRDefault="007E1589" w:rsidP="00246AF3">
      <w:pPr>
        <w:spacing w:after="0"/>
        <w:ind w:left="567"/>
        <w:rPr>
          <w:rFonts w:ascii="Times New Roman" w:hAnsi="Times New Roman" w:cs="Times New Roman"/>
          <w:sz w:val="24"/>
          <w:szCs w:val="24"/>
        </w:rPr>
      </w:pPr>
      <w:r>
        <w:rPr>
          <w:rFonts w:ascii="Times New Roman" w:hAnsi="Times New Roman" w:cs="Times New Roman"/>
          <w:sz w:val="24"/>
          <w:szCs w:val="24"/>
        </w:rPr>
        <w:t>d. Dévisser le régulateur de la bonbonne vide et le revisser sur la bonbonne ouverte, le plus rapidement possible, après avoir purgé un peu de son air</w:t>
      </w:r>
    </w:p>
    <w:p w14:paraId="3544D2DE" w14:textId="77777777" w:rsidR="007E1589" w:rsidRDefault="007E1589" w:rsidP="00246AF3">
      <w:pPr>
        <w:spacing w:after="0"/>
        <w:ind w:left="567"/>
        <w:rPr>
          <w:rFonts w:ascii="Times New Roman" w:hAnsi="Times New Roman" w:cs="Times New Roman"/>
          <w:sz w:val="24"/>
          <w:szCs w:val="24"/>
        </w:rPr>
      </w:pPr>
      <w:r>
        <w:rPr>
          <w:rFonts w:ascii="Times New Roman" w:hAnsi="Times New Roman" w:cs="Times New Roman"/>
          <w:sz w:val="24"/>
          <w:szCs w:val="24"/>
        </w:rPr>
        <w:t>e. Refaire la procédure de mise en place de la bonbonne</w:t>
      </w:r>
    </w:p>
    <w:p w14:paraId="2C5A59A7" w14:textId="77777777" w:rsidR="007E1589" w:rsidRDefault="007E1589" w:rsidP="00246AF3">
      <w:pPr>
        <w:spacing w:after="0"/>
        <w:ind w:left="567"/>
        <w:rPr>
          <w:rFonts w:ascii="Times New Roman" w:hAnsi="Times New Roman" w:cs="Times New Roman"/>
          <w:sz w:val="24"/>
          <w:szCs w:val="24"/>
        </w:rPr>
      </w:pPr>
      <w:r>
        <w:rPr>
          <w:rFonts w:ascii="Times New Roman" w:hAnsi="Times New Roman" w:cs="Times New Roman"/>
          <w:sz w:val="24"/>
          <w:szCs w:val="24"/>
        </w:rPr>
        <w:t>f. Attendre au moins 1 heure avant de repartir le chauffage des détecteurs</w:t>
      </w:r>
    </w:p>
    <w:p w14:paraId="212E2EB1" w14:textId="77777777" w:rsidR="007E1589" w:rsidRDefault="007E1589" w:rsidP="00246AF3">
      <w:pPr>
        <w:spacing w:after="0"/>
        <w:ind w:left="567"/>
        <w:rPr>
          <w:rFonts w:ascii="Times New Roman" w:hAnsi="Times New Roman" w:cs="Times New Roman"/>
          <w:sz w:val="24"/>
          <w:szCs w:val="24"/>
        </w:rPr>
      </w:pPr>
      <w:r>
        <w:rPr>
          <w:rFonts w:ascii="Times New Roman" w:hAnsi="Times New Roman" w:cs="Times New Roman"/>
          <w:sz w:val="24"/>
          <w:szCs w:val="24"/>
        </w:rPr>
        <w:t>g. Attendre 1 heure de plus (une fois que les températures sont atteintes)</w:t>
      </w:r>
    </w:p>
    <w:p w14:paraId="03C1F9AC" w14:textId="77777777" w:rsidR="007E1589" w:rsidRDefault="007E1589" w:rsidP="00246AF3">
      <w:pPr>
        <w:spacing w:after="0"/>
        <w:ind w:left="567"/>
        <w:rPr>
          <w:rFonts w:ascii="Times New Roman" w:hAnsi="Times New Roman" w:cs="Times New Roman"/>
          <w:sz w:val="24"/>
          <w:szCs w:val="24"/>
        </w:rPr>
      </w:pPr>
      <w:r>
        <w:rPr>
          <w:rFonts w:ascii="Times New Roman" w:hAnsi="Times New Roman" w:cs="Times New Roman"/>
          <w:sz w:val="24"/>
          <w:szCs w:val="24"/>
        </w:rPr>
        <w:t>h. Attendre au lendemain (minimum) avant de faire des mesures</w:t>
      </w:r>
    </w:p>
    <w:p w14:paraId="4393E5E5" w14:textId="77777777" w:rsidR="007E1589" w:rsidRDefault="007E1589" w:rsidP="007E1589">
      <w:pPr>
        <w:spacing w:after="0"/>
        <w:rPr>
          <w:rFonts w:ascii="Times New Roman" w:hAnsi="Times New Roman" w:cs="Times New Roman"/>
          <w:sz w:val="24"/>
          <w:szCs w:val="24"/>
        </w:rPr>
      </w:pPr>
    </w:p>
    <w:p w14:paraId="1BE754B1" w14:textId="77777777" w:rsidR="007E1589" w:rsidRDefault="007E1589" w:rsidP="007E1589">
      <w:pPr>
        <w:spacing w:after="0"/>
        <w:rPr>
          <w:rFonts w:ascii="Times New Roman" w:hAnsi="Times New Roman" w:cs="Times New Roman"/>
          <w:sz w:val="24"/>
          <w:szCs w:val="24"/>
        </w:rPr>
      </w:pPr>
      <w:r>
        <w:rPr>
          <w:rFonts w:ascii="Times New Roman" w:hAnsi="Times New Roman" w:cs="Times New Roman"/>
          <w:sz w:val="24"/>
          <w:szCs w:val="24"/>
        </w:rPr>
        <w:t>3. Divers</w:t>
      </w:r>
    </w:p>
    <w:p w14:paraId="14A8BD41" w14:textId="77777777" w:rsidR="007E1589" w:rsidRDefault="007E1589" w:rsidP="00DA20F6">
      <w:pPr>
        <w:spacing w:after="0"/>
        <w:ind w:left="567"/>
        <w:rPr>
          <w:rFonts w:ascii="Times New Roman" w:hAnsi="Times New Roman" w:cs="Times New Roman"/>
          <w:sz w:val="24"/>
          <w:szCs w:val="24"/>
        </w:rPr>
      </w:pPr>
      <w:r>
        <w:rPr>
          <w:rFonts w:ascii="Times New Roman" w:hAnsi="Times New Roman" w:cs="Times New Roman"/>
          <w:sz w:val="24"/>
          <w:szCs w:val="24"/>
        </w:rPr>
        <w:t>a. Lorsque le GC est en veille, baisser la pression interne du N</w:t>
      </w:r>
      <w:r w:rsidRPr="007E1589">
        <w:rPr>
          <w:rFonts w:ascii="Times New Roman" w:hAnsi="Times New Roman" w:cs="Times New Roman"/>
          <w:sz w:val="24"/>
          <w:szCs w:val="24"/>
          <w:vertAlign w:val="subscript"/>
        </w:rPr>
        <w:t>2</w:t>
      </w:r>
      <w:r>
        <w:rPr>
          <w:rFonts w:ascii="Times New Roman" w:hAnsi="Times New Roman" w:cs="Times New Roman"/>
          <w:sz w:val="24"/>
          <w:szCs w:val="24"/>
        </w:rPr>
        <w:t>, de 60 PSI à 20 PSI</w:t>
      </w:r>
    </w:p>
    <w:p w14:paraId="28712DDF" w14:textId="77777777" w:rsidR="007E1589" w:rsidRDefault="007E1589" w:rsidP="007E1589">
      <w:pPr>
        <w:spacing w:after="0"/>
        <w:rPr>
          <w:rFonts w:ascii="Times New Roman" w:hAnsi="Times New Roman" w:cs="Times New Roman"/>
          <w:sz w:val="24"/>
          <w:szCs w:val="24"/>
        </w:rPr>
      </w:pPr>
    </w:p>
    <w:p w14:paraId="18F993E3" w14:textId="77777777" w:rsidR="003F207C" w:rsidRDefault="003F207C" w:rsidP="007E1589">
      <w:pPr>
        <w:spacing w:after="0"/>
        <w:rPr>
          <w:rFonts w:ascii="Times New Roman" w:hAnsi="Times New Roman" w:cs="Times New Roman"/>
          <w:sz w:val="24"/>
          <w:szCs w:val="24"/>
        </w:rPr>
      </w:pPr>
    </w:p>
    <w:p w14:paraId="39AB3711" w14:textId="77777777" w:rsidR="00DA20F6" w:rsidRDefault="00DA20F6" w:rsidP="007E1589">
      <w:pPr>
        <w:spacing w:after="0"/>
        <w:rPr>
          <w:rFonts w:ascii="Times New Roman" w:hAnsi="Times New Roman" w:cs="Times New Roman"/>
          <w:sz w:val="24"/>
          <w:szCs w:val="24"/>
        </w:rPr>
      </w:pPr>
    </w:p>
    <w:p w14:paraId="786C6B94" w14:textId="77777777" w:rsidR="007E1589" w:rsidRDefault="007E1589" w:rsidP="007E1589">
      <w:pPr>
        <w:spacing w:after="0"/>
        <w:rPr>
          <w:rFonts w:ascii="Times New Roman" w:hAnsi="Times New Roman" w:cs="Times New Roman"/>
          <w:sz w:val="24"/>
          <w:szCs w:val="24"/>
        </w:rPr>
      </w:pPr>
      <w:r>
        <w:rPr>
          <w:rFonts w:ascii="Times New Roman" w:hAnsi="Times New Roman" w:cs="Times New Roman"/>
          <w:sz w:val="24"/>
          <w:szCs w:val="24"/>
        </w:rPr>
        <w:lastRenderedPageBreak/>
        <w:t>4. Gaz</w:t>
      </w:r>
    </w:p>
    <w:p w14:paraId="7267F5E3" w14:textId="77777777" w:rsidR="007E1589" w:rsidRDefault="007E1589" w:rsidP="007E1589">
      <w:pPr>
        <w:spacing w:after="0"/>
        <w:ind w:left="567"/>
        <w:rPr>
          <w:rFonts w:ascii="Times New Roman" w:hAnsi="Times New Roman" w:cs="Times New Roman"/>
          <w:sz w:val="24"/>
          <w:szCs w:val="24"/>
        </w:rPr>
      </w:pPr>
      <w:r>
        <w:rPr>
          <w:rFonts w:ascii="Times New Roman" w:hAnsi="Times New Roman" w:cs="Times New Roman"/>
          <w:sz w:val="24"/>
          <w:szCs w:val="24"/>
        </w:rPr>
        <w:t>a. N2</w:t>
      </w:r>
    </w:p>
    <w:p w14:paraId="1950FFAD" w14:textId="77777777" w:rsidR="007E1589" w:rsidRDefault="007E1589" w:rsidP="007E1589">
      <w:pPr>
        <w:spacing w:after="0"/>
        <w:ind w:left="1134"/>
        <w:rPr>
          <w:rFonts w:ascii="Times New Roman" w:hAnsi="Times New Roman" w:cs="Times New Roman"/>
          <w:sz w:val="24"/>
          <w:szCs w:val="24"/>
        </w:rPr>
      </w:pPr>
      <w:r>
        <w:rPr>
          <w:rFonts w:ascii="Times New Roman" w:hAnsi="Times New Roman" w:cs="Times New Roman"/>
          <w:sz w:val="24"/>
          <w:szCs w:val="24"/>
        </w:rPr>
        <w:t xml:space="preserve">i. Caractéristiques : pureté de 99,999% (UHP), format K, Prix </w:t>
      </w:r>
      <w:r w:rsidR="00551B83">
        <w:rPr>
          <w:rFonts w:ascii="Times New Roman" w:hAnsi="Times New Roman" w:cs="Times New Roman"/>
          <w:sz w:val="24"/>
          <w:szCs w:val="24"/>
        </w:rPr>
        <w:t>67.66$ Livraison rapide</w:t>
      </w:r>
      <w:r w:rsidR="00E115E0">
        <w:rPr>
          <w:rFonts w:ascii="Times New Roman" w:hAnsi="Times New Roman" w:cs="Times New Roman"/>
          <w:sz w:val="24"/>
          <w:szCs w:val="24"/>
        </w:rPr>
        <w:t xml:space="preserve"> (Praxair)</w:t>
      </w:r>
    </w:p>
    <w:p w14:paraId="536D4D37" w14:textId="77777777" w:rsidR="00551B83" w:rsidRDefault="00551B83" w:rsidP="007E1589">
      <w:pPr>
        <w:spacing w:after="0"/>
        <w:ind w:left="1134"/>
        <w:rPr>
          <w:rFonts w:ascii="Times New Roman" w:hAnsi="Times New Roman" w:cs="Times New Roman"/>
          <w:sz w:val="24"/>
          <w:szCs w:val="24"/>
        </w:rPr>
      </w:pPr>
      <w:r>
        <w:rPr>
          <w:rFonts w:ascii="Times New Roman" w:hAnsi="Times New Roman" w:cs="Times New Roman"/>
          <w:sz w:val="24"/>
          <w:szCs w:val="24"/>
        </w:rPr>
        <w:t>ii. Durée : si utilisation intensive (2 runs par jour en continu) : ~ 2semaines; en veille continuelle, peut durer jusqu’à ~2 mois</w:t>
      </w:r>
    </w:p>
    <w:p w14:paraId="233807C1" w14:textId="77777777" w:rsidR="00551B83" w:rsidRDefault="00551B83" w:rsidP="007E1589">
      <w:pPr>
        <w:spacing w:after="0"/>
        <w:ind w:left="1134"/>
        <w:rPr>
          <w:rFonts w:ascii="Times New Roman" w:hAnsi="Times New Roman" w:cs="Times New Roman"/>
          <w:sz w:val="24"/>
          <w:szCs w:val="24"/>
        </w:rPr>
      </w:pPr>
      <w:r>
        <w:rPr>
          <w:rFonts w:ascii="Times New Roman" w:hAnsi="Times New Roman" w:cs="Times New Roman"/>
          <w:sz w:val="24"/>
          <w:szCs w:val="24"/>
        </w:rPr>
        <w:t>iii. Code sur Synchro : NI 5.0UH-K</w:t>
      </w:r>
    </w:p>
    <w:p w14:paraId="378E499C" w14:textId="77777777" w:rsidR="00551B83" w:rsidRDefault="00551B83" w:rsidP="00551B83">
      <w:pPr>
        <w:spacing w:after="0"/>
        <w:ind w:left="567"/>
        <w:rPr>
          <w:rFonts w:ascii="Times New Roman" w:hAnsi="Times New Roman" w:cs="Times New Roman"/>
          <w:sz w:val="24"/>
          <w:szCs w:val="24"/>
        </w:rPr>
      </w:pPr>
      <w:r>
        <w:rPr>
          <w:rFonts w:ascii="Times New Roman" w:hAnsi="Times New Roman" w:cs="Times New Roman"/>
          <w:sz w:val="24"/>
          <w:szCs w:val="24"/>
        </w:rPr>
        <w:t>b. P</w:t>
      </w:r>
      <w:r w:rsidRPr="00551B83">
        <w:rPr>
          <w:rFonts w:ascii="Times New Roman" w:hAnsi="Times New Roman" w:cs="Times New Roman"/>
          <w:sz w:val="24"/>
          <w:szCs w:val="24"/>
          <w:vertAlign w:val="subscript"/>
        </w:rPr>
        <w:t>5</w:t>
      </w:r>
      <w:r w:rsidR="00E115E0">
        <w:rPr>
          <w:rFonts w:ascii="Times New Roman" w:hAnsi="Times New Roman" w:cs="Times New Roman"/>
          <w:sz w:val="24"/>
          <w:szCs w:val="24"/>
          <w:vertAlign w:val="subscript"/>
        </w:rPr>
        <w:t xml:space="preserve"> </w:t>
      </w:r>
      <w:r w:rsidR="00E115E0">
        <w:rPr>
          <w:rFonts w:ascii="Times New Roman" w:hAnsi="Times New Roman" w:cs="Times New Roman"/>
          <w:sz w:val="24"/>
          <w:szCs w:val="24"/>
        </w:rPr>
        <w:t>(5% CH</w:t>
      </w:r>
      <w:r w:rsidR="00E115E0" w:rsidRPr="00E115E0">
        <w:rPr>
          <w:rFonts w:ascii="Times New Roman" w:hAnsi="Times New Roman" w:cs="Times New Roman"/>
          <w:sz w:val="24"/>
          <w:szCs w:val="24"/>
          <w:vertAlign w:val="subscript"/>
        </w:rPr>
        <w:t>4</w:t>
      </w:r>
      <w:r w:rsidR="00E115E0">
        <w:rPr>
          <w:rFonts w:ascii="Times New Roman" w:hAnsi="Times New Roman" w:cs="Times New Roman"/>
          <w:sz w:val="24"/>
          <w:szCs w:val="24"/>
        </w:rPr>
        <w:t>, 95% Ar)</w:t>
      </w:r>
    </w:p>
    <w:p w14:paraId="68AABEFC" w14:textId="77777777" w:rsidR="00E115E0" w:rsidRDefault="00E115E0" w:rsidP="00E115E0">
      <w:pPr>
        <w:spacing w:after="0"/>
        <w:ind w:left="1134"/>
        <w:rPr>
          <w:rFonts w:ascii="Times New Roman" w:hAnsi="Times New Roman" w:cs="Times New Roman"/>
          <w:sz w:val="24"/>
          <w:szCs w:val="24"/>
        </w:rPr>
      </w:pPr>
      <w:r>
        <w:rPr>
          <w:rFonts w:ascii="Times New Roman" w:hAnsi="Times New Roman" w:cs="Times New Roman"/>
          <w:sz w:val="24"/>
          <w:szCs w:val="24"/>
        </w:rPr>
        <w:t>i. Caractéristiques : standard spécifié, format K, Prix 138,16$, Livraison rapide (Praxair)</w:t>
      </w:r>
    </w:p>
    <w:p w14:paraId="796DB72A" w14:textId="77777777" w:rsidR="00E115E0" w:rsidRDefault="00E115E0" w:rsidP="00E115E0">
      <w:pPr>
        <w:spacing w:after="0"/>
        <w:ind w:left="1134"/>
        <w:rPr>
          <w:rFonts w:ascii="Times New Roman" w:hAnsi="Times New Roman" w:cs="Times New Roman"/>
          <w:sz w:val="24"/>
          <w:szCs w:val="24"/>
        </w:rPr>
      </w:pPr>
      <w:r>
        <w:rPr>
          <w:rFonts w:ascii="Times New Roman" w:hAnsi="Times New Roman" w:cs="Times New Roman"/>
          <w:sz w:val="24"/>
          <w:szCs w:val="24"/>
        </w:rPr>
        <w:t>ii. Durée : devrait durer entre 6 mois et 1 an. Changer après un an si la bouteille n</w:t>
      </w:r>
      <w:r w:rsidR="003F207C">
        <w:rPr>
          <w:rFonts w:ascii="Times New Roman" w:hAnsi="Times New Roman" w:cs="Times New Roman"/>
          <w:sz w:val="24"/>
          <w:szCs w:val="24"/>
        </w:rPr>
        <w:t>’est pas vide car le standard n’est plus certifié</w:t>
      </w:r>
    </w:p>
    <w:p w14:paraId="0118BC80" w14:textId="77777777" w:rsidR="003F207C" w:rsidRDefault="003F207C" w:rsidP="00E115E0">
      <w:pPr>
        <w:spacing w:after="0"/>
        <w:ind w:left="1134"/>
        <w:rPr>
          <w:rFonts w:ascii="Times New Roman" w:hAnsi="Times New Roman" w:cs="Times New Roman"/>
          <w:sz w:val="24"/>
          <w:szCs w:val="24"/>
        </w:rPr>
      </w:pPr>
      <w:r>
        <w:rPr>
          <w:rFonts w:ascii="Times New Roman" w:hAnsi="Times New Roman" w:cs="Times New Roman"/>
          <w:sz w:val="24"/>
          <w:szCs w:val="24"/>
        </w:rPr>
        <w:t>iii Code Synchro : IG P5C-K</w:t>
      </w:r>
    </w:p>
    <w:p w14:paraId="2D041FE4" w14:textId="77777777" w:rsidR="003F207C" w:rsidRDefault="003F207C" w:rsidP="003F207C">
      <w:pPr>
        <w:spacing w:after="0"/>
        <w:ind w:left="567"/>
        <w:rPr>
          <w:rFonts w:ascii="Times New Roman" w:hAnsi="Times New Roman" w:cs="Times New Roman"/>
          <w:sz w:val="24"/>
          <w:szCs w:val="24"/>
        </w:rPr>
      </w:pPr>
      <w:r>
        <w:rPr>
          <w:rFonts w:ascii="Times New Roman" w:hAnsi="Times New Roman" w:cs="Times New Roman"/>
          <w:sz w:val="24"/>
          <w:szCs w:val="24"/>
        </w:rPr>
        <w:t>c. Air (air comprimé)</w:t>
      </w:r>
    </w:p>
    <w:p w14:paraId="124839CF" w14:textId="77777777" w:rsidR="003F207C" w:rsidRDefault="003F207C" w:rsidP="003F207C">
      <w:pPr>
        <w:spacing w:after="0"/>
        <w:ind w:left="1134"/>
        <w:rPr>
          <w:rFonts w:ascii="Times New Roman" w:hAnsi="Times New Roman" w:cs="Times New Roman"/>
          <w:sz w:val="24"/>
          <w:szCs w:val="24"/>
        </w:rPr>
      </w:pPr>
      <w:r>
        <w:rPr>
          <w:rFonts w:ascii="Times New Roman" w:hAnsi="Times New Roman" w:cs="Times New Roman"/>
          <w:sz w:val="24"/>
          <w:szCs w:val="24"/>
        </w:rPr>
        <w:t>i. Caractéristiques : Air HCF, format K, Prix 99.36$ Livraison rapide</w:t>
      </w:r>
    </w:p>
    <w:p w14:paraId="77DE8037" w14:textId="77777777" w:rsidR="003F207C" w:rsidRDefault="003F207C" w:rsidP="003F207C">
      <w:pPr>
        <w:spacing w:after="0"/>
        <w:ind w:left="1134"/>
        <w:rPr>
          <w:rFonts w:ascii="Times New Roman" w:hAnsi="Times New Roman" w:cs="Times New Roman"/>
          <w:sz w:val="24"/>
          <w:szCs w:val="24"/>
        </w:rPr>
      </w:pPr>
      <w:r>
        <w:rPr>
          <w:rFonts w:ascii="Times New Roman" w:hAnsi="Times New Roman" w:cs="Times New Roman"/>
          <w:sz w:val="24"/>
          <w:szCs w:val="24"/>
        </w:rPr>
        <w:t>ii. Durée : dépend du nombre de runs effectuées (débit non continu); dure environ 3 mois avec une utilisation normale</w:t>
      </w:r>
    </w:p>
    <w:p w14:paraId="2DE9C783" w14:textId="77777777" w:rsidR="003F207C" w:rsidRDefault="003F207C" w:rsidP="003F207C">
      <w:pPr>
        <w:spacing w:after="0"/>
        <w:ind w:left="1134"/>
        <w:rPr>
          <w:rFonts w:ascii="Times New Roman" w:hAnsi="Times New Roman" w:cs="Times New Roman"/>
          <w:sz w:val="24"/>
          <w:szCs w:val="24"/>
        </w:rPr>
      </w:pPr>
      <w:r>
        <w:rPr>
          <w:rFonts w:ascii="Times New Roman" w:hAnsi="Times New Roman" w:cs="Times New Roman"/>
          <w:sz w:val="24"/>
          <w:szCs w:val="24"/>
        </w:rPr>
        <w:t>iii. Code Synchro AI 0.0UZ-K</w:t>
      </w:r>
    </w:p>
    <w:p w14:paraId="7C97C2AE" w14:textId="77777777" w:rsidR="003F207C" w:rsidRDefault="003F207C" w:rsidP="003F207C">
      <w:pPr>
        <w:spacing w:after="0"/>
        <w:ind w:left="567"/>
        <w:rPr>
          <w:rFonts w:ascii="Times New Roman" w:hAnsi="Times New Roman" w:cs="Times New Roman"/>
          <w:sz w:val="24"/>
          <w:szCs w:val="24"/>
        </w:rPr>
      </w:pPr>
      <w:r>
        <w:rPr>
          <w:rFonts w:ascii="Times New Roman" w:hAnsi="Times New Roman" w:cs="Times New Roman"/>
          <w:sz w:val="24"/>
          <w:szCs w:val="24"/>
        </w:rPr>
        <w:t>d. Hélium</w:t>
      </w:r>
    </w:p>
    <w:p w14:paraId="65148219" w14:textId="77777777" w:rsidR="003F207C" w:rsidRDefault="003F207C" w:rsidP="003F207C">
      <w:pPr>
        <w:spacing w:after="0"/>
        <w:ind w:left="1134"/>
        <w:rPr>
          <w:rFonts w:ascii="Times New Roman" w:hAnsi="Times New Roman" w:cs="Times New Roman"/>
          <w:sz w:val="24"/>
          <w:szCs w:val="24"/>
        </w:rPr>
      </w:pPr>
      <w:r>
        <w:rPr>
          <w:rFonts w:ascii="Times New Roman" w:hAnsi="Times New Roman" w:cs="Times New Roman"/>
          <w:sz w:val="24"/>
          <w:szCs w:val="24"/>
        </w:rPr>
        <w:t>i. Caractéristiques : Pureté 99.999%</w:t>
      </w:r>
      <w:r w:rsidR="00E232A0">
        <w:rPr>
          <w:rFonts w:ascii="Times New Roman" w:hAnsi="Times New Roman" w:cs="Times New Roman"/>
          <w:sz w:val="24"/>
          <w:szCs w:val="24"/>
        </w:rPr>
        <w:t xml:space="preserve"> (UHP)</w:t>
      </w:r>
      <w:r>
        <w:rPr>
          <w:rFonts w:ascii="Times New Roman" w:hAnsi="Times New Roman" w:cs="Times New Roman"/>
          <w:sz w:val="24"/>
          <w:szCs w:val="24"/>
        </w:rPr>
        <w:t xml:space="preserve">, format K, Prix </w:t>
      </w:r>
      <w:r w:rsidR="00E232A0">
        <w:rPr>
          <w:rFonts w:ascii="Times New Roman" w:hAnsi="Times New Roman" w:cs="Times New Roman"/>
          <w:sz w:val="24"/>
          <w:szCs w:val="24"/>
        </w:rPr>
        <w:t>169.56</w:t>
      </w:r>
      <w:r>
        <w:rPr>
          <w:rFonts w:ascii="Times New Roman" w:hAnsi="Times New Roman" w:cs="Times New Roman"/>
          <w:sz w:val="24"/>
          <w:szCs w:val="24"/>
        </w:rPr>
        <w:t>$ Livraison rapide</w:t>
      </w:r>
    </w:p>
    <w:p w14:paraId="5ECFE0B5" w14:textId="77777777" w:rsidR="003F207C" w:rsidRDefault="003F207C" w:rsidP="003F207C">
      <w:pPr>
        <w:spacing w:after="0"/>
        <w:ind w:left="1134"/>
        <w:rPr>
          <w:rFonts w:ascii="Times New Roman" w:hAnsi="Times New Roman" w:cs="Times New Roman"/>
          <w:sz w:val="24"/>
          <w:szCs w:val="24"/>
        </w:rPr>
      </w:pPr>
      <w:r>
        <w:rPr>
          <w:rFonts w:ascii="Times New Roman" w:hAnsi="Times New Roman" w:cs="Times New Roman"/>
          <w:sz w:val="24"/>
          <w:szCs w:val="24"/>
        </w:rPr>
        <w:t xml:space="preserve">ii. </w:t>
      </w:r>
      <w:r w:rsidR="00E232A0">
        <w:rPr>
          <w:rFonts w:ascii="Times New Roman" w:hAnsi="Times New Roman" w:cs="Times New Roman"/>
          <w:sz w:val="24"/>
          <w:szCs w:val="24"/>
        </w:rPr>
        <w:t>Durée : dépend du nombre de runs effectuées. Dois généralement être remplacée avec les autres standards après 2 ans</w:t>
      </w:r>
    </w:p>
    <w:p w14:paraId="67EC619C" w14:textId="77777777" w:rsidR="003F207C" w:rsidRDefault="003F207C" w:rsidP="003F207C">
      <w:pPr>
        <w:spacing w:after="0"/>
        <w:ind w:left="1134"/>
        <w:rPr>
          <w:rFonts w:ascii="Times New Roman" w:hAnsi="Times New Roman" w:cs="Times New Roman"/>
          <w:sz w:val="24"/>
          <w:szCs w:val="24"/>
        </w:rPr>
      </w:pPr>
      <w:r>
        <w:rPr>
          <w:rFonts w:ascii="Times New Roman" w:hAnsi="Times New Roman" w:cs="Times New Roman"/>
          <w:sz w:val="24"/>
          <w:szCs w:val="24"/>
        </w:rPr>
        <w:t>iii. Code Synchro H »5.0UH-T</w:t>
      </w:r>
    </w:p>
    <w:p w14:paraId="7269800D" w14:textId="77777777" w:rsidR="00E232A0" w:rsidRDefault="00E232A0" w:rsidP="003F207C">
      <w:pPr>
        <w:spacing w:after="0"/>
        <w:ind w:left="1134"/>
        <w:rPr>
          <w:rFonts w:ascii="Times New Roman" w:hAnsi="Times New Roman" w:cs="Times New Roman"/>
          <w:sz w:val="24"/>
          <w:szCs w:val="24"/>
        </w:rPr>
      </w:pPr>
    </w:p>
    <w:p w14:paraId="54625F85" w14:textId="77777777" w:rsidR="00E232A0" w:rsidRDefault="00E232A0" w:rsidP="00E232A0">
      <w:pPr>
        <w:spacing w:after="0"/>
        <w:rPr>
          <w:rFonts w:ascii="Times New Roman" w:hAnsi="Times New Roman" w:cs="Times New Roman"/>
          <w:sz w:val="24"/>
          <w:szCs w:val="24"/>
        </w:rPr>
      </w:pPr>
      <w:r>
        <w:rPr>
          <w:rFonts w:ascii="Times New Roman" w:hAnsi="Times New Roman" w:cs="Times New Roman"/>
          <w:sz w:val="24"/>
          <w:szCs w:val="24"/>
        </w:rPr>
        <w:t>ATTENTION : les standards doivent être remplacés après 2 ans même s’ils ne sont pas vides</w:t>
      </w:r>
    </w:p>
    <w:p w14:paraId="5CF74143" w14:textId="77777777" w:rsidR="00E232A0" w:rsidRDefault="00E232A0" w:rsidP="00E232A0">
      <w:pPr>
        <w:spacing w:after="0"/>
        <w:rPr>
          <w:rFonts w:ascii="Times New Roman" w:hAnsi="Times New Roman" w:cs="Times New Roman"/>
          <w:sz w:val="24"/>
          <w:szCs w:val="24"/>
        </w:rPr>
      </w:pPr>
    </w:p>
    <w:p w14:paraId="148FA047" w14:textId="77777777" w:rsidR="00E232A0" w:rsidRDefault="00E232A0" w:rsidP="00E232A0">
      <w:pPr>
        <w:spacing w:after="0"/>
        <w:rPr>
          <w:rFonts w:ascii="Times New Roman" w:hAnsi="Times New Roman" w:cs="Times New Roman"/>
          <w:sz w:val="24"/>
          <w:szCs w:val="24"/>
        </w:rPr>
      </w:pPr>
      <w:r>
        <w:rPr>
          <w:rFonts w:ascii="Times New Roman" w:hAnsi="Times New Roman" w:cs="Times New Roman"/>
          <w:sz w:val="24"/>
          <w:szCs w:val="24"/>
        </w:rPr>
        <w:t>Livraison les mardi et jeudi</w:t>
      </w:r>
    </w:p>
    <w:p w14:paraId="65047DB6" w14:textId="77777777" w:rsidR="00E232A0" w:rsidRDefault="00E232A0" w:rsidP="00E232A0">
      <w:pPr>
        <w:spacing w:after="0"/>
        <w:rPr>
          <w:rFonts w:ascii="Times New Roman" w:hAnsi="Times New Roman" w:cs="Times New Roman"/>
          <w:sz w:val="24"/>
          <w:szCs w:val="24"/>
        </w:rPr>
      </w:pPr>
    </w:p>
    <w:p w14:paraId="7857989D" w14:textId="77777777" w:rsidR="00E232A0" w:rsidRDefault="00E232A0" w:rsidP="00E232A0">
      <w:pPr>
        <w:spacing w:after="0"/>
        <w:rPr>
          <w:rFonts w:ascii="Times New Roman" w:hAnsi="Times New Roman" w:cs="Times New Roman"/>
          <w:sz w:val="24"/>
          <w:szCs w:val="24"/>
        </w:rPr>
      </w:pPr>
      <w:r>
        <w:rPr>
          <w:rFonts w:ascii="Times New Roman" w:hAnsi="Times New Roman" w:cs="Times New Roman"/>
          <w:sz w:val="24"/>
          <w:szCs w:val="24"/>
        </w:rPr>
        <w:t>N</w:t>
      </w:r>
      <w:r w:rsidRPr="00E232A0">
        <w:rPr>
          <w:rFonts w:ascii="Times New Roman" w:hAnsi="Times New Roman" w:cs="Times New Roman"/>
          <w:sz w:val="24"/>
          <w:szCs w:val="24"/>
          <w:vertAlign w:val="subscript"/>
        </w:rPr>
        <w:t>2</w:t>
      </w:r>
      <w:r>
        <w:rPr>
          <w:rFonts w:ascii="Times New Roman" w:hAnsi="Times New Roman" w:cs="Times New Roman"/>
          <w:sz w:val="24"/>
          <w:szCs w:val="24"/>
        </w:rPr>
        <w:t>O standard</w:t>
      </w:r>
    </w:p>
    <w:p w14:paraId="5386B5A5" w14:textId="77777777" w:rsidR="00E232A0" w:rsidRDefault="00E232A0" w:rsidP="00E232A0">
      <w:pPr>
        <w:spacing w:after="0"/>
        <w:ind w:left="567"/>
        <w:rPr>
          <w:rFonts w:ascii="Times New Roman" w:hAnsi="Times New Roman" w:cs="Times New Roman"/>
          <w:sz w:val="24"/>
          <w:szCs w:val="24"/>
        </w:rPr>
      </w:pPr>
      <w:r>
        <w:rPr>
          <w:rFonts w:ascii="Times New Roman" w:hAnsi="Times New Roman" w:cs="Times New Roman"/>
          <w:sz w:val="24"/>
          <w:szCs w:val="24"/>
        </w:rPr>
        <w:t>0.3ppm N2O, balance N2</w:t>
      </w:r>
    </w:p>
    <w:p w14:paraId="71F36975" w14:textId="77777777" w:rsidR="00E232A0" w:rsidRDefault="00E232A0" w:rsidP="00E232A0">
      <w:pPr>
        <w:spacing w:after="0"/>
        <w:ind w:left="567"/>
        <w:rPr>
          <w:rFonts w:ascii="Times New Roman" w:hAnsi="Times New Roman" w:cs="Times New Roman"/>
          <w:sz w:val="24"/>
          <w:szCs w:val="24"/>
        </w:rPr>
      </w:pPr>
      <w:r>
        <w:rPr>
          <w:rFonts w:ascii="Times New Roman" w:hAnsi="Times New Roman" w:cs="Times New Roman"/>
          <w:sz w:val="24"/>
          <w:szCs w:val="24"/>
        </w:rPr>
        <w:t>1ppm</w:t>
      </w:r>
      <w:r w:rsidRPr="00E232A0">
        <w:rPr>
          <w:rFonts w:ascii="Times New Roman" w:hAnsi="Times New Roman" w:cs="Times New Roman"/>
          <w:sz w:val="24"/>
          <w:szCs w:val="24"/>
        </w:rPr>
        <w:t xml:space="preserve"> </w:t>
      </w:r>
      <w:r>
        <w:rPr>
          <w:rFonts w:ascii="Times New Roman" w:hAnsi="Times New Roman" w:cs="Times New Roman"/>
          <w:sz w:val="24"/>
          <w:szCs w:val="24"/>
        </w:rPr>
        <w:t>N2O, balance N2</w:t>
      </w:r>
    </w:p>
    <w:p w14:paraId="2221AAA3" w14:textId="77777777" w:rsidR="00E232A0" w:rsidRDefault="00E232A0" w:rsidP="00E232A0">
      <w:pPr>
        <w:spacing w:after="0"/>
        <w:ind w:left="567"/>
        <w:rPr>
          <w:rFonts w:ascii="Times New Roman" w:hAnsi="Times New Roman" w:cs="Times New Roman"/>
          <w:sz w:val="24"/>
          <w:szCs w:val="24"/>
        </w:rPr>
      </w:pPr>
      <w:r>
        <w:rPr>
          <w:rFonts w:ascii="Times New Roman" w:hAnsi="Times New Roman" w:cs="Times New Roman"/>
          <w:sz w:val="24"/>
          <w:szCs w:val="24"/>
        </w:rPr>
        <w:t>3ppm N2O, balance N2</w:t>
      </w:r>
    </w:p>
    <w:p w14:paraId="009BEFE2" w14:textId="77777777" w:rsidR="00E232A0" w:rsidRDefault="00E232A0" w:rsidP="00E232A0">
      <w:pPr>
        <w:spacing w:after="0"/>
        <w:ind w:left="567"/>
        <w:rPr>
          <w:rFonts w:ascii="Times New Roman" w:hAnsi="Times New Roman" w:cs="Times New Roman"/>
          <w:sz w:val="24"/>
          <w:szCs w:val="24"/>
        </w:rPr>
      </w:pPr>
    </w:p>
    <w:p w14:paraId="794E5B35" w14:textId="77777777" w:rsidR="00E232A0" w:rsidRDefault="00E232A0" w:rsidP="00E232A0">
      <w:pPr>
        <w:spacing w:after="0"/>
        <w:rPr>
          <w:rFonts w:ascii="Times New Roman" w:hAnsi="Times New Roman" w:cs="Times New Roman"/>
          <w:sz w:val="24"/>
          <w:szCs w:val="24"/>
        </w:rPr>
      </w:pPr>
      <w:r>
        <w:rPr>
          <w:rFonts w:ascii="Times New Roman" w:hAnsi="Times New Roman" w:cs="Times New Roman"/>
          <w:sz w:val="24"/>
          <w:szCs w:val="24"/>
        </w:rPr>
        <w:t>CO</w:t>
      </w:r>
      <w:r w:rsidRPr="00E232A0">
        <w:rPr>
          <w:rFonts w:ascii="Times New Roman" w:hAnsi="Times New Roman" w:cs="Times New Roman"/>
          <w:sz w:val="24"/>
          <w:szCs w:val="24"/>
          <w:vertAlign w:val="subscript"/>
        </w:rPr>
        <w:t>2</w:t>
      </w:r>
      <w:r>
        <w:rPr>
          <w:rFonts w:ascii="Times New Roman" w:hAnsi="Times New Roman" w:cs="Times New Roman"/>
          <w:sz w:val="24"/>
          <w:szCs w:val="24"/>
        </w:rPr>
        <w:t xml:space="preserve"> standard</w:t>
      </w:r>
    </w:p>
    <w:p w14:paraId="4E0E039B" w14:textId="77777777" w:rsidR="00E232A0" w:rsidRDefault="00E232A0" w:rsidP="00E232A0">
      <w:pPr>
        <w:spacing w:after="0"/>
        <w:ind w:left="567"/>
        <w:rPr>
          <w:rFonts w:ascii="Times New Roman" w:hAnsi="Times New Roman" w:cs="Times New Roman"/>
          <w:sz w:val="24"/>
          <w:szCs w:val="24"/>
        </w:rPr>
      </w:pPr>
      <w:r>
        <w:rPr>
          <w:rFonts w:ascii="Times New Roman" w:hAnsi="Times New Roman" w:cs="Times New Roman"/>
          <w:sz w:val="24"/>
          <w:szCs w:val="24"/>
        </w:rPr>
        <w:t>200ppm CO2, balance N2</w:t>
      </w:r>
    </w:p>
    <w:p w14:paraId="0AAD205D" w14:textId="77777777" w:rsidR="00E232A0" w:rsidRDefault="00E232A0" w:rsidP="00E232A0">
      <w:pPr>
        <w:spacing w:after="0"/>
        <w:ind w:left="567"/>
        <w:rPr>
          <w:rFonts w:ascii="Times New Roman" w:hAnsi="Times New Roman" w:cs="Times New Roman"/>
          <w:sz w:val="24"/>
          <w:szCs w:val="24"/>
        </w:rPr>
      </w:pPr>
      <w:r>
        <w:rPr>
          <w:rFonts w:ascii="Times New Roman" w:hAnsi="Times New Roman" w:cs="Times New Roman"/>
          <w:sz w:val="24"/>
          <w:szCs w:val="24"/>
        </w:rPr>
        <w:t>1500</w:t>
      </w:r>
      <w:r w:rsidRPr="00E232A0">
        <w:rPr>
          <w:rFonts w:ascii="Times New Roman" w:hAnsi="Times New Roman" w:cs="Times New Roman"/>
          <w:sz w:val="24"/>
          <w:szCs w:val="24"/>
        </w:rPr>
        <w:t xml:space="preserve"> </w:t>
      </w:r>
      <w:r>
        <w:rPr>
          <w:rFonts w:ascii="Times New Roman" w:hAnsi="Times New Roman" w:cs="Times New Roman"/>
          <w:sz w:val="24"/>
          <w:szCs w:val="24"/>
        </w:rPr>
        <w:t>ppm CO2, balance N2</w:t>
      </w:r>
    </w:p>
    <w:p w14:paraId="2EBF351A" w14:textId="77777777" w:rsidR="00E232A0" w:rsidRDefault="00E232A0" w:rsidP="00E232A0">
      <w:pPr>
        <w:spacing w:after="0"/>
        <w:ind w:left="567"/>
        <w:rPr>
          <w:rFonts w:ascii="Times New Roman" w:hAnsi="Times New Roman" w:cs="Times New Roman"/>
          <w:sz w:val="24"/>
          <w:szCs w:val="24"/>
        </w:rPr>
      </w:pPr>
      <w:r>
        <w:rPr>
          <w:rFonts w:ascii="Times New Roman" w:hAnsi="Times New Roman" w:cs="Times New Roman"/>
          <w:sz w:val="24"/>
          <w:szCs w:val="24"/>
        </w:rPr>
        <w:t>10 000</w:t>
      </w:r>
      <w:r w:rsidRPr="00E232A0">
        <w:rPr>
          <w:rFonts w:ascii="Times New Roman" w:hAnsi="Times New Roman" w:cs="Times New Roman"/>
          <w:sz w:val="24"/>
          <w:szCs w:val="24"/>
        </w:rPr>
        <w:t xml:space="preserve"> </w:t>
      </w:r>
      <w:r>
        <w:rPr>
          <w:rFonts w:ascii="Times New Roman" w:hAnsi="Times New Roman" w:cs="Times New Roman"/>
          <w:sz w:val="24"/>
          <w:szCs w:val="24"/>
        </w:rPr>
        <w:t>ppm CO2, balance N2</w:t>
      </w:r>
    </w:p>
    <w:p w14:paraId="7864EB73" w14:textId="77777777" w:rsidR="00103CB0" w:rsidRDefault="00103CB0" w:rsidP="00103CB0">
      <w:pPr>
        <w:spacing w:after="0"/>
        <w:rPr>
          <w:rFonts w:ascii="Times New Roman" w:hAnsi="Times New Roman" w:cs="Times New Roman"/>
          <w:sz w:val="24"/>
          <w:szCs w:val="24"/>
        </w:rPr>
      </w:pPr>
    </w:p>
    <w:p w14:paraId="52A9A625" w14:textId="77777777" w:rsidR="00103CB0" w:rsidRDefault="00103CB0" w:rsidP="00103CB0">
      <w:pPr>
        <w:spacing w:after="0"/>
        <w:rPr>
          <w:rFonts w:ascii="Times New Roman" w:hAnsi="Times New Roman" w:cs="Times New Roman"/>
          <w:sz w:val="24"/>
          <w:szCs w:val="24"/>
        </w:rPr>
      </w:pPr>
    </w:p>
    <w:p w14:paraId="5157AD96" w14:textId="77777777" w:rsidR="00103CB0" w:rsidRDefault="00103CB0" w:rsidP="00103CB0">
      <w:pPr>
        <w:spacing w:after="0"/>
        <w:rPr>
          <w:rFonts w:ascii="Times New Roman" w:hAnsi="Times New Roman" w:cs="Times New Roman"/>
          <w:sz w:val="24"/>
          <w:szCs w:val="24"/>
        </w:rPr>
      </w:pPr>
    </w:p>
    <w:p w14:paraId="2BAB2CA9" w14:textId="77777777" w:rsidR="00103CB0" w:rsidRDefault="00103CB0" w:rsidP="00103CB0">
      <w:pPr>
        <w:spacing w:after="0"/>
        <w:rPr>
          <w:rFonts w:ascii="Times New Roman" w:hAnsi="Times New Roman" w:cs="Times New Roman"/>
          <w:sz w:val="24"/>
          <w:szCs w:val="24"/>
        </w:rPr>
      </w:pPr>
    </w:p>
    <w:p w14:paraId="60DD08B7" w14:textId="77777777" w:rsidR="00103CB0" w:rsidRPr="00857894" w:rsidRDefault="00103CB0" w:rsidP="00103CB0">
      <w:pPr>
        <w:spacing w:after="0"/>
        <w:rPr>
          <w:rFonts w:ascii="Times New Roman" w:hAnsi="Times New Roman" w:cs="Times New Roman"/>
          <w:b/>
          <w:sz w:val="24"/>
          <w:szCs w:val="24"/>
        </w:rPr>
      </w:pPr>
      <w:r w:rsidRPr="00857894">
        <w:rPr>
          <w:rFonts w:ascii="Times New Roman" w:hAnsi="Times New Roman" w:cs="Times New Roman"/>
          <w:b/>
          <w:sz w:val="24"/>
          <w:szCs w:val="24"/>
        </w:rPr>
        <w:lastRenderedPageBreak/>
        <w:t>4.</w:t>
      </w:r>
      <w:r w:rsidR="00857894" w:rsidRPr="00857894">
        <w:rPr>
          <w:rFonts w:ascii="Times New Roman" w:hAnsi="Times New Roman" w:cs="Times New Roman"/>
          <w:b/>
          <w:sz w:val="24"/>
          <w:szCs w:val="24"/>
        </w:rPr>
        <w:t xml:space="preserve"> </w:t>
      </w:r>
      <w:r w:rsidR="00485EDA" w:rsidRPr="00857894">
        <w:rPr>
          <w:rFonts w:ascii="Times New Roman" w:hAnsi="Times New Roman" w:cs="Times New Roman"/>
          <w:b/>
          <w:sz w:val="24"/>
          <w:szCs w:val="24"/>
        </w:rPr>
        <w:t>Comment passer les échantillons</w:t>
      </w:r>
    </w:p>
    <w:p w14:paraId="1AA42C99" w14:textId="77777777" w:rsidR="00857894" w:rsidRDefault="00857894" w:rsidP="00103CB0">
      <w:pPr>
        <w:spacing w:after="0"/>
        <w:rPr>
          <w:rFonts w:ascii="Times New Roman" w:hAnsi="Times New Roman" w:cs="Times New Roman"/>
          <w:sz w:val="24"/>
          <w:szCs w:val="24"/>
        </w:rPr>
      </w:pPr>
    </w:p>
    <w:p w14:paraId="274FB470" w14:textId="77777777" w:rsidR="00857894" w:rsidRDefault="00857894" w:rsidP="00103CB0">
      <w:pPr>
        <w:spacing w:after="0"/>
        <w:rPr>
          <w:rFonts w:ascii="Times New Roman" w:hAnsi="Times New Roman" w:cs="Times New Roman"/>
          <w:sz w:val="24"/>
          <w:szCs w:val="24"/>
        </w:rPr>
      </w:pPr>
      <w:r>
        <w:rPr>
          <w:rFonts w:ascii="Times New Roman" w:hAnsi="Times New Roman" w:cs="Times New Roman"/>
          <w:sz w:val="24"/>
          <w:szCs w:val="24"/>
        </w:rPr>
        <w:t>1. Délai entre échantillonnage et analyse</w:t>
      </w:r>
    </w:p>
    <w:p w14:paraId="37C9F1C6" w14:textId="77777777" w:rsidR="00857894" w:rsidRDefault="00857894" w:rsidP="00CF4BCF">
      <w:pPr>
        <w:spacing w:after="0"/>
        <w:ind w:firstLine="709"/>
        <w:rPr>
          <w:rFonts w:ascii="Times New Roman" w:hAnsi="Times New Roman" w:cs="Times New Roman"/>
          <w:sz w:val="24"/>
          <w:szCs w:val="24"/>
        </w:rPr>
      </w:pPr>
      <w:r>
        <w:rPr>
          <w:rFonts w:ascii="Times New Roman" w:hAnsi="Times New Roman" w:cs="Times New Roman"/>
          <w:sz w:val="24"/>
          <w:szCs w:val="24"/>
        </w:rPr>
        <w:t>Idéalement, les échantillons devraient être analysés le plus rapidement possible. Toutefois, on considère (tests effectués à IES) qu’une attente de 3 mois ne sera pas dommageable. Même avec plus d’attente, l’effet n’est pas trop pire, mais les coefficients de variation risquent d’augmenter</w:t>
      </w:r>
      <w:r w:rsidR="00CF4BCF">
        <w:rPr>
          <w:rFonts w:ascii="Times New Roman" w:hAnsi="Times New Roman" w:cs="Times New Roman"/>
          <w:sz w:val="24"/>
          <w:szCs w:val="24"/>
        </w:rPr>
        <w:t>.</w:t>
      </w:r>
    </w:p>
    <w:p w14:paraId="594CFE89" w14:textId="77777777" w:rsidR="00CF4BCF" w:rsidRDefault="00CF4BCF" w:rsidP="00CF4BCF">
      <w:pPr>
        <w:spacing w:after="0"/>
        <w:ind w:firstLine="709"/>
        <w:rPr>
          <w:rFonts w:ascii="Times New Roman" w:hAnsi="Times New Roman" w:cs="Times New Roman"/>
          <w:sz w:val="24"/>
          <w:szCs w:val="24"/>
        </w:rPr>
      </w:pPr>
      <w:r>
        <w:rPr>
          <w:rFonts w:ascii="Times New Roman" w:hAnsi="Times New Roman" w:cs="Times New Roman"/>
          <w:sz w:val="24"/>
          <w:szCs w:val="24"/>
        </w:rPr>
        <w:t>Si on s’attend à ce que les écarts entre les stations soient grands, l’effet de l’entreposage ne devrait pas être trop important</w:t>
      </w:r>
    </w:p>
    <w:p w14:paraId="79CDC427" w14:textId="77777777" w:rsidR="00CF4BCF" w:rsidRDefault="00CF4BCF" w:rsidP="00CF4BCF">
      <w:pPr>
        <w:spacing w:after="0"/>
        <w:ind w:firstLine="709"/>
        <w:rPr>
          <w:rFonts w:ascii="Times New Roman" w:hAnsi="Times New Roman" w:cs="Times New Roman"/>
          <w:sz w:val="24"/>
          <w:szCs w:val="24"/>
        </w:rPr>
      </w:pPr>
      <w:r>
        <w:rPr>
          <w:rFonts w:ascii="Times New Roman" w:hAnsi="Times New Roman" w:cs="Times New Roman"/>
          <w:sz w:val="24"/>
          <w:szCs w:val="24"/>
        </w:rPr>
        <w:t>Si on s’attend à de petites différences, il vaut mieux faire l’analyse rapidement</w:t>
      </w:r>
    </w:p>
    <w:p w14:paraId="65EB0C12" w14:textId="77777777" w:rsidR="00CF4BCF" w:rsidRDefault="00CF4BCF" w:rsidP="00CF4BCF">
      <w:pPr>
        <w:spacing w:after="0"/>
        <w:rPr>
          <w:rFonts w:ascii="Times New Roman" w:hAnsi="Times New Roman" w:cs="Times New Roman"/>
          <w:sz w:val="24"/>
          <w:szCs w:val="24"/>
        </w:rPr>
      </w:pPr>
    </w:p>
    <w:p w14:paraId="053AEAC8" w14:textId="77777777" w:rsidR="00CF4BCF" w:rsidRDefault="00CF4BCF" w:rsidP="00CF4BCF">
      <w:pPr>
        <w:spacing w:after="0"/>
        <w:rPr>
          <w:rFonts w:ascii="Times New Roman" w:hAnsi="Times New Roman" w:cs="Times New Roman"/>
          <w:sz w:val="24"/>
          <w:szCs w:val="24"/>
        </w:rPr>
      </w:pPr>
      <w:r>
        <w:rPr>
          <w:rFonts w:ascii="Times New Roman" w:hAnsi="Times New Roman" w:cs="Times New Roman"/>
          <w:sz w:val="24"/>
          <w:szCs w:val="24"/>
        </w:rPr>
        <w:t>2. Préparer l’instrument (GC et autosampler)</w:t>
      </w:r>
    </w:p>
    <w:p w14:paraId="404D9EC6" w14:textId="77777777" w:rsidR="00CF4BCF" w:rsidRDefault="00CF4BCF" w:rsidP="00F444E2">
      <w:pPr>
        <w:spacing w:after="0"/>
        <w:rPr>
          <w:rFonts w:ascii="Times New Roman" w:hAnsi="Times New Roman" w:cs="Times New Roman"/>
          <w:sz w:val="24"/>
          <w:szCs w:val="24"/>
        </w:rPr>
      </w:pPr>
      <w:r>
        <w:rPr>
          <w:rFonts w:ascii="Times New Roman" w:hAnsi="Times New Roman" w:cs="Times New Roman"/>
          <w:sz w:val="24"/>
          <w:szCs w:val="24"/>
        </w:rPr>
        <w:t>Ouvrir l’instrument après la mise en veille</w:t>
      </w:r>
    </w:p>
    <w:p w14:paraId="7CD0DA88" w14:textId="77777777" w:rsidR="00CF4BCF" w:rsidRDefault="00F444E2" w:rsidP="00CF4BCF">
      <w:pPr>
        <w:spacing w:after="0"/>
        <w:ind w:left="567"/>
        <w:rPr>
          <w:rFonts w:ascii="Times New Roman" w:hAnsi="Times New Roman" w:cs="Times New Roman"/>
          <w:sz w:val="24"/>
          <w:szCs w:val="24"/>
        </w:rPr>
      </w:pPr>
      <w:r>
        <w:rPr>
          <w:rFonts w:ascii="Times New Roman" w:hAnsi="Times New Roman" w:cs="Times New Roman"/>
          <w:sz w:val="24"/>
          <w:szCs w:val="24"/>
        </w:rPr>
        <w:t>a</w:t>
      </w:r>
      <w:r w:rsidR="00CF4BCF">
        <w:rPr>
          <w:rFonts w:ascii="Times New Roman" w:hAnsi="Times New Roman" w:cs="Times New Roman"/>
          <w:sz w:val="24"/>
          <w:szCs w:val="24"/>
        </w:rPr>
        <w:t>. Augmenter la pression interne de la bonbonne de N2 de 20 PSI à 60 PSI</w:t>
      </w:r>
    </w:p>
    <w:p w14:paraId="735C93FB" w14:textId="77777777" w:rsidR="00CF4BCF" w:rsidRDefault="00F444E2" w:rsidP="00CF4BCF">
      <w:pPr>
        <w:spacing w:after="0"/>
        <w:ind w:left="567"/>
        <w:rPr>
          <w:rFonts w:ascii="Times New Roman" w:hAnsi="Times New Roman" w:cs="Times New Roman"/>
          <w:sz w:val="24"/>
          <w:szCs w:val="24"/>
        </w:rPr>
      </w:pPr>
      <w:r>
        <w:rPr>
          <w:rFonts w:ascii="Times New Roman" w:hAnsi="Times New Roman" w:cs="Times New Roman"/>
          <w:sz w:val="24"/>
          <w:szCs w:val="24"/>
        </w:rPr>
        <w:t>b</w:t>
      </w:r>
      <w:r w:rsidR="00CF4BCF">
        <w:rPr>
          <w:rFonts w:ascii="Times New Roman" w:hAnsi="Times New Roman" w:cs="Times New Roman"/>
          <w:sz w:val="24"/>
          <w:szCs w:val="24"/>
        </w:rPr>
        <w:t>. Allumer l’Autosampler (bouton à l’arrière droite). Sauter (SKIP) et ignorer (IGNORE) les premiers menus. Ajuster la date et l’heure. Mettre l’appareil sur AUTO (sinon il ne quittera pas le mode STANDBY pour devenir READY)</w:t>
      </w:r>
    </w:p>
    <w:p w14:paraId="41A5F8B3" w14:textId="77777777" w:rsidR="00CF4BCF" w:rsidRDefault="00F444E2" w:rsidP="00CF4BCF">
      <w:pPr>
        <w:spacing w:after="0"/>
        <w:ind w:left="567"/>
        <w:rPr>
          <w:rFonts w:ascii="Times New Roman" w:hAnsi="Times New Roman" w:cs="Times New Roman"/>
          <w:sz w:val="24"/>
          <w:szCs w:val="24"/>
        </w:rPr>
      </w:pPr>
      <w:r>
        <w:rPr>
          <w:rFonts w:ascii="Times New Roman" w:hAnsi="Times New Roman" w:cs="Times New Roman"/>
          <w:sz w:val="24"/>
          <w:szCs w:val="24"/>
        </w:rPr>
        <w:t>c</w:t>
      </w:r>
      <w:r w:rsidR="00CF4BCF">
        <w:rPr>
          <w:rFonts w:ascii="Times New Roman" w:hAnsi="Times New Roman" w:cs="Times New Roman"/>
          <w:sz w:val="24"/>
          <w:szCs w:val="24"/>
        </w:rPr>
        <w:t>. Augmenter le débit du GC de 1 à 40ml (touche FLOW du GC).</w:t>
      </w:r>
    </w:p>
    <w:p w14:paraId="1742AFE4" w14:textId="77777777" w:rsidR="00CF4BCF" w:rsidRDefault="00F444E2" w:rsidP="00CF4BCF">
      <w:pPr>
        <w:spacing w:after="0"/>
        <w:ind w:left="567"/>
        <w:rPr>
          <w:rFonts w:ascii="Times New Roman" w:hAnsi="Times New Roman" w:cs="Times New Roman"/>
          <w:sz w:val="24"/>
          <w:szCs w:val="24"/>
        </w:rPr>
      </w:pPr>
      <w:r>
        <w:rPr>
          <w:rFonts w:ascii="Times New Roman" w:hAnsi="Times New Roman" w:cs="Times New Roman"/>
          <w:sz w:val="24"/>
          <w:szCs w:val="24"/>
        </w:rPr>
        <w:t>d</w:t>
      </w:r>
      <w:r w:rsidR="00CF4BCF">
        <w:rPr>
          <w:rFonts w:ascii="Times New Roman" w:hAnsi="Times New Roman" w:cs="Times New Roman"/>
          <w:sz w:val="24"/>
          <w:szCs w:val="24"/>
        </w:rPr>
        <w:t xml:space="preserve">. Augmenter le Make-up flow du TCD de 5 kPa à 75 kPa. Utiliser la roulette en haut de l’appareil sous la gauge de pression. La pression de l’ECD devrait être autour de ~25 kPa </w:t>
      </w:r>
    </w:p>
    <w:p w14:paraId="74626E87" w14:textId="77777777" w:rsidR="00CF4BCF" w:rsidRDefault="00F444E2" w:rsidP="00CF4BCF">
      <w:pPr>
        <w:spacing w:after="0"/>
        <w:ind w:left="567"/>
        <w:rPr>
          <w:rFonts w:ascii="Times New Roman" w:hAnsi="Times New Roman" w:cs="Times New Roman"/>
          <w:sz w:val="24"/>
          <w:szCs w:val="24"/>
        </w:rPr>
      </w:pPr>
      <w:r>
        <w:rPr>
          <w:rFonts w:ascii="Times New Roman" w:hAnsi="Times New Roman" w:cs="Times New Roman"/>
          <w:sz w:val="24"/>
          <w:szCs w:val="24"/>
        </w:rPr>
        <w:t>e</w:t>
      </w:r>
      <w:r w:rsidR="00CF4BCF">
        <w:rPr>
          <w:rFonts w:ascii="Times New Roman" w:hAnsi="Times New Roman" w:cs="Times New Roman"/>
          <w:sz w:val="24"/>
          <w:szCs w:val="24"/>
        </w:rPr>
        <w:t>. Attendre une heure, en vérifiant périodiquement que les pressions et restent aux valeurs fixées. VÉRIFIER que les détecteurs ne sont pas en marche</w:t>
      </w:r>
    </w:p>
    <w:p w14:paraId="7F3733CA" w14:textId="77777777" w:rsidR="00CF4BCF" w:rsidRDefault="00CF4BCF" w:rsidP="00CF4BCF">
      <w:pPr>
        <w:spacing w:after="0"/>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Menu DET</w:t>
      </w:r>
    </w:p>
    <w:p w14:paraId="03CACB3E" w14:textId="77777777" w:rsidR="00CF4BCF" w:rsidRDefault="00CF4BCF" w:rsidP="00CF4BCF">
      <w:pPr>
        <w:spacing w:after="0"/>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ECD et TCD à OFF</w:t>
      </w:r>
    </w:p>
    <w:p w14:paraId="15E3AA92" w14:textId="77777777" w:rsidR="00CF4BCF" w:rsidRDefault="00F444E2" w:rsidP="00CF4BCF">
      <w:pPr>
        <w:spacing w:after="0"/>
        <w:ind w:left="567"/>
        <w:rPr>
          <w:rFonts w:ascii="Times New Roman" w:hAnsi="Times New Roman" w:cs="Times New Roman"/>
          <w:sz w:val="24"/>
          <w:szCs w:val="24"/>
        </w:rPr>
      </w:pPr>
      <w:r>
        <w:rPr>
          <w:rFonts w:ascii="Times New Roman" w:hAnsi="Times New Roman" w:cs="Times New Roman"/>
          <w:sz w:val="24"/>
          <w:szCs w:val="24"/>
        </w:rPr>
        <w:t>f</w:t>
      </w:r>
      <w:r w:rsidR="00CF4BCF">
        <w:rPr>
          <w:rFonts w:ascii="Times New Roman" w:hAnsi="Times New Roman" w:cs="Times New Roman"/>
          <w:sz w:val="24"/>
          <w:szCs w:val="24"/>
        </w:rPr>
        <w:t>. Mettre l’UPS (le powersupply noir à droite) en bypass manuel (</w:t>
      </w:r>
      <w:r w:rsidR="00FA040D">
        <w:rPr>
          <w:rFonts w:ascii="Times New Roman" w:hAnsi="Times New Roman" w:cs="Times New Roman"/>
          <w:sz w:val="24"/>
          <w:szCs w:val="24"/>
        </w:rPr>
        <w:t>peser sur les boutons 9 et 10 [gros bouton gris à l’avant] durant 10 secondes) et partir le chauffage du GC</w:t>
      </w:r>
    </w:p>
    <w:p w14:paraId="5A135A7C" w14:textId="77777777" w:rsidR="00FA040D" w:rsidRDefault="00FA040D" w:rsidP="00CF4BCF">
      <w:pPr>
        <w:spacing w:after="0"/>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Menu SYSTEM</w:t>
      </w:r>
    </w:p>
    <w:p w14:paraId="338330C6" w14:textId="77777777" w:rsidR="00FA040D" w:rsidRDefault="00FA040D" w:rsidP="00CF4BCF">
      <w:pPr>
        <w:spacing w:after="0"/>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Option Start GC</w:t>
      </w:r>
    </w:p>
    <w:p w14:paraId="4AF2DAB8" w14:textId="77777777" w:rsidR="00F444E2" w:rsidRDefault="00F444E2" w:rsidP="00CF4BCF">
      <w:pPr>
        <w:spacing w:after="0"/>
        <w:ind w:left="567"/>
        <w:rPr>
          <w:rFonts w:ascii="Times New Roman" w:hAnsi="Times New Roman" w:cs="Times New Roman"/>
          <w:sz w:val="24"/>
          <w:szCs w:val="24"/>
        </w:rPr>
      </w:pPr>
      <w:r>
        <w:rPr>
          <w:rFonts w:ascii="Times New Roman" w:hAnsi="Times New Roman" w:cs="Times New Roman"/>
          <w:sz w:val="24"/>
          <w:szCs w:val="24"/>
        </w:rPr>
        <w:tab/>
        <w:t>Une fois les températures atteintes, remettre l’UPS en mode normal (peser à nouveau sur les boutons 9 et 10 durant 10 secondes) et attendre une heure</w:t>
      </w:r>
    </w:p>
    <w:p w14:paraId="61BDA6EC" w14:textId="77777777" w:rsidR="00F444E2" w:rsidRDefault="00F444E2" w:rsidP="00CF4BCF">
      <w:pPr>
        <w:spacing w:after="0"/>
        <w:ind w:left="567"/>
        <w:rPr>
          <w:rFonts w:ascii="Times New Roman" w:hAnsi="Times New Roman" w:cs="Times New Roman"/>
          <w:sz w:val="24"/>
          <w:szCs w:val="24"/>
        </w:rPr>
      </w:pPr>
      <w:r>
        <w:rPr>
          <w:rFonts w:ascii="Times New Roman" w:hAnsi="Times New Roman" w:cs="Times New Roman"/>
          <w:sz w:val="24"/>
          <w:szCs w:val="24"/>
        </w:rPr>
        <w:t>g. Mettre les détecteurs en marche. Attendre au LENDEMAIN avant de passer des échantillons</w:t>
      </w:r>
    </w:p>
    <w:p w14:paraId="43B9A305" w14:textId="77777777" w:rsidR="00F444E2" w:rsidRDefault="00F444E2" w:rsidP="00CF4BCF">
      <w:pPr>
        <w:spacing w:after="0"/>
        <w:ind w:lef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Menu DET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ECD et TCD à ON</w:t>
      </w:r>
    </w:p>
    <w:p w14:paraId="43AFD740" w14:textId="77777777" w:rsidR="00F444E2" w:rsidRDefault="00F444E2" w:rsidP="00F444E2">
      <w:pPr>
        <w:spacing w:after="0"/>
        <w:rPr>
          <w:rFonts w:ascii="Times New Roman" w:hAnsi="Times New Roman" w:cs="Times New Roman"/>
          <w:sz w:val="24"/>
          <w:szCs w:val="24"/>
        </w:rPr>
      </w:pPr>
    </w:p>
    <w:p w14:paraId="4BE18352" w14:textId="77777777" w:rsidR="00F444E2" w:rsidRDefault="00F444E2" w:rsidP="00F444E2">
      <w:pPr>
        <w:spacing w:after="0"/>
        <w:rPr>
          <w:rFonts w:ascii="Times New Roman" w:hAnsi="Times New Roman" w:cs="Times New Roman"/>
          <w:sz w:val="24"/>
          <w:szCs w:val="24"/>
        </w:rPr>
      </w:pPr>
      <w:r>
        <w:rPr>
          <w:rFonts w:ascii="Times New Roman" w:hAnsi="Times New Roman" w:cs="Times New Roman"/>
          <w:sz w:val="24"/>
          <w:szCs w:val="24"/>
        </w:rPr>
        <w:t>Ouvrir l’air (quand prêt à passer les échantillons)</w:t>
      </w:r>
    </w:p>
    <w:p w14:paraId="2577CF29" w14:textId="77777777" w:rsidR="00F444E2" w:rsidRDefault="00F444E2" w:rsidP="00F444E2">
      <w:pPr>
        <w:spacing w:after="0"/>
        <w:ind w:left="567"/>
        <w:rPr>
          <w:rFonts w:ascii="Times New Roman" w:hAnsi="Times New Roman" w:cs="Times New Roman"/>
          <w:sz w:val="24"/>
          <w:szCs w:val="24"/>
        </w:rPr>
      </w:pPr>
      <w:r>
        <w:rPr>
          <w:rFonts w:ascii="Times New Roman" w:hAnsi="Times New Roman" w:cs="Times New Roman"/>
          <w:sz w:val="24"/>
          <w:szCs w:val="24"/>
        </w:rPr>
        <w:t>a. Avant de préparer les standards, ouvrir l’air pour l’assécheur du GC et connecter le débitmètre (tube transparent avec une bille à gauche du GC). Ajuster la pression de l’air à l’aide de la petite valve du régulateur pour que la bille oscille aux environs de 15 (200 ml min-</w:t>
      </w:r>
      <w:r w:rsidRPr="00F444E2">
        <w:rPr>
          <w:rFonts w:ascii="Times New Roman" w:hAnsi="Times New Roman" w:cs="Times New Roman"/>
          <w:sz w:val="24"/>
          <w:szCs w:val="24"/>
          <w:vertAlign w:val="superscript"/>
        </w:rPr>
        <w:t>1</w:t>
      </w:r>
      <w:r>
        <w:rPr>
          <w:rFonts w:ascii="Times New Roman" w:hAnsi="Times New Roman" w:cs="Times New Roman"/>
          <w:sz w:val="24"/>
          <w:szCs w:val="24"/>
        </w:rPr>
        <w:t>); mieux vaut que le débit soit plus près de 20 que sous 15</w:t>
      </w:r>
    </w:p>
    <w:p w14:paraId="005320BB" w14:textId="77777777" w:rsidR="00F444E2" w:rsidRDefault="00F444E2" w:rsidP="00F444E2">
      <w:pPr>
        <w:spacing w:after="0"/>
        <w:ind w:left="567"/>
        <w:rPr>
          <w:rFonts w:ascii="Times New Roman" w:hAnsi="Times New Roman" w:cs="Times New Roman"/>
          <w:sz w:val="24"/>
          <w:szCs w:val="24"/>
        </w:rPr>
      </w:pPr>
      <w:r>
        <w:rPr>
          <w:rFonts w:ascii="Times New Roman" w:hAnsi="Times New Roman" w:cs="Times New Roman"/>
          <w:sz w:val="24"/>
          <w:szCs w:val="24"/>
        </w:rPr>
        <w:lastRenderedPageBreak/>
        <w:t>b. Idéalement, ouvrir l’air 30 minutes avant le début de la run afin que le débit soit stable</w:t>
      </w:r>
    </w:p>
    <w:p w14:paraId="101B4854" w14:textId="77777777" w:rsidR="00F444E2" w:rsidRDefault="00F444E2" w:rsidP="00F444E2">
      <w:pPr>
        <w:spacing w:after="0"/>
        <w:rPr>
          <w:rFonts w:ascii="Times New Roman" w:hAnsi="Times New Roman" w:cs="Times New Roman"/>
          <w:sz w:val="24"/>
          <w:szCs w:val="24"/>
        </w:rPr>
      </w:pPr>
    </w:p>
    <w:p w14:paraId="01B2804F" w14:textId="77777777" w:rsidR="00F444E2" w:rsidRDefault="00F444E2" w:rsidP="00F444E2">
      <w:pPr>
        <w:spacing w:after="0"/>
        <w:rPr>
          <w:rFonts w:ascii="Times New Roman" w:hAnsi="Times New Roman" w:cs="Times New Roman"/>
          <w:sz w:val="24"/>
          <w:szCs w:val="24"/>
        </w:rPr>
      </w:pPr>
      <w:r>
        <w:rPr>
          <w:rFonts w:ascii="Times New Roman" w:hAnsi="Times New Roman" w:cs="Times New Roman"/>
          <w:sz w:val="24"/>
          <w:szCs w:val="24"/>
        </w:rPr>
        <w:t>Configurer EZ-Start (le logiciel du GC sur l’ordinateur à droite)</w:t>
      </w:r>
    </w:p>
    <w:p w14:paraId="37F1049D" w14:textId="77777777" w:rsidR="00F444E2" w:rsidRDefault="00F444E2" w:rsidP="00F444E2">
      <w:pPr>
        <w:spacing w:after="0"/>
        <w:ind w:left="567"/>
        <w:rPr>
          <w:rFonts w:ascii="Times New Roman" w:hAnsi="Times New Roman" w:cs="Times New Roman"/>
          <w:sz w:val="24"/>
          <w:szCs w:val="24"/>
        </w:rPr>
      </w:pPr>
      <w:r>
        <w:rPr>
          <w:rFonts w:ascii="Times New Roman" w:hAnsi="Times New Roman" w:cs="Times New Roman"/>
          <w:sz w:val="24"/>
          <w:szCs w:val="24"/>
        </w:rPr>
        <w:t>a. Ouvrir l’ordinateur et partir EZ-Start (raccourci sur le bureau)</w:t>
      </w:r>
    </w:p>
    <w:p w14:paraId="344AC3A0" w14:textId="77777777" w:rsidR="00F444E2" w:rsidRDefault="00F444E2" w:rsidP="00F444E2">
      <w:pPr>
        <w:spacing w:after="0"/>
        <w:ind w:left="567"/>
        <w:rPr>
          <w:rFonts w:ascii="Times New Roman" w:hAnsi="Times New Roman" w:cs="Times New Roman"/>
          <w:sz w:val="24"/>
          <w:szCs w:val="24"/>
        </w:rPr>
      </w:pPr>
      <w:r>
        <w:rPr>
          <w:rFonts w:ascii="Times New Roman" w:hAnsi="Times New Roman" w:cs="Times New Roman"/>
          <w:sz w:val="24"/>
          <w:szCs w:val="24"/>
        </w:rPr>
        <w:t>b. Générer une séquence dans EZ-Start</w:t>
      </w:r>
    </w:p>
    <w:p w14:paraId="333FA3D9" w14:textId="77777777" w:rsidR="00F444E2" w:rsidRDefault="00F444E2" w:rsidP="00F444E2">
      <w:pPr>
        <w:spacing w:after="0"/>
        <w:ind w:left="1134"/>
        <w:rPr>
          <w:rFonts w:ascii="Times New Roman" w:hAnsi="Times New Roman" w:cs="Times New Roman"/>
          <w:sz w:val="24"/>
          <w:szCs w:val="24"/>
        </w:rPr>
      </w:pPr>
      <w:r>
        <w:rPr>
          <w:rFonts w:ascii="Times New Roman" w:hAnsi="Times New Roman" w:cs="Times New Roman"/>
          <w:sz w:val="24"/>
          <w:szCs w:val="24"/>
        </w:rPr>
        <w:t>File -&gt; Sequence -&gt; Sequence Wizard</w:t>
      </w:r>
    </w:p>
    <w:p w14:paraId="2B7D83B1" w14:textId="77777777" w:rsidR="00F444E2" w:rsidRDefault="00F444E2" w:rsidP="00F444E2">
      <w:pPr>
        <w:spacing w:after="0"/>
        <w:ind w:left="1134"/>
        <w:rPr>
          <w:rFonts w:ascii="Times New Roman" w:hAnsi="Times New Roman" w:cs="Times New Roman"/>
          <w:sz w:val="24"/>
          <w:szCs w:val="24"/>
        </w:rPr>
      </w:pPr>
      <w:r>
        <w:rPr>
          <w:rFonts w:ascii="Times New Roman" w:hAnsi="Times New Roman" w:cs="Times New Roman"/>
          <w:sz w:val="24"/>
          <w:szCs w:val="24"/>
        </w:rPr>
        <w:t xml:space="preserve">Menu </w:t>
      </w:r>
      <w:r w:rsidRPr="00F444E2">
        <w:rPr>
          <w:rFonts w:ascii="Times New Roman" w:hAnsi="Times New Roman" w:cs="Times New Roman"/>
          <w:i/>
          <w:sz w:val="24"/>
          <w:szCs w:val="24"/>
        </w:rPr>
        <w:t>Methods</w:t>
      </w:r>
      <w:r>
        <w:rPr>
          <w:rFonts w:ascii="Times New Roman" w:hAnsi="Times New Roman" w:cs="Times New Roman"/>
          <w:sz w:val="24"/>
          <w:szCs w:val="24"/>
        </w:rPr>
        <w:t> : rien à change si «[…]TCD-ECD HS.met», appuyer sur «suivant»</w:t>
      </w:r>
    </w:p>
    <w:p w14:paraId="0931D833" w14:textId="77777777" w:rsidR="00F444E2" w:rsidRDefault="00F444E2" w:rsidP="00F444E2">
      <w:pPr>
        <w:spacing w:after="0"/>
        <w:ind w:left="1134"/>
        <w:rPr>
          <w:rFonts w:ascii="Times New Roman" w:hAnsi="Times New Roman" w:cs="Times New Roman"/>
          <w:sz w:val="24"/>
          <w:szCs w:val="24"/>
        </w:rPr>
      </w:pPr>
      <w:r>
        <w:rPr>
          <w:rFonts w:ascii="Times New Roman" w:hAnsi="Times New Roman" w:cs="Times New Roman"/>
          <w:sz w:val="24"/>
          <w:szCs w:val="24"/>
        </w:rPr>
        <w:t xml:space="preserve">Menu </w:t>
      </w:r>
      <w:r w:rsidRPr="00F444E2">
        <w:rPr>
          <w:rFonts w:ascii="Times New Roman" w:hAnsi="Times New Roman" w:cs="Times New Roman"/>
          <w:i/>
          <w:sz w:val="24"/>
          <w:szCs w:val="24"/>
        </w:rPr>
        <w:t>Unknows</w:t>
      </w:r>
      <w:r>
        <w:rPr>
          <w:rFonts w:ascii="Times New Roman" w:hAnsi="Times New Roman" w:cs="Times New Roman"/>
          <w:sz w:val="24"/>
          <w:szCs w:val="24"/>
        </w:rPr>
        <w:t> :</w:t>
      </w:r>
    </w:p>
    <w:p w14:paraId="583FC729" w14:textId="77777777" w:rsidR="00603052" w:rsidRDefault="00603052" w:rsidP="00603052">
      <w:pPr>
        <w:spacing w:after="0"/>
        <w:ind w:left="1701"/>
        <w:rPr>
          <w:rFonts w:ascii="Times New Roman" w:hAnsi="Times New Roman" w:cs="Times New Roman"/>
          <w:sz w:val="24"/>
          <w:szCs w:val="24"/>
        </w:rPr>
      </w:pPr>
      <w:r>
        <w:rPr>
          <w:rFonts w:ascii="Times New Roman" w:hAnsi="Times New Roman" w:cs="Times New Roman"/>
          <w:sz w:val="24"/>
          <w:szCs w:val="24"/>
        </w:rPr>
        <w:t>Sample ID : rien à ajouter pour l’instant</w:t>
      </w:r>
    </w:p>
    <w:p w14:paraId="21C8574C" w14:textId="77777777" w:rsidR="00603052" w:rsidRDefault="00603052" w:rsidP="00603052">
      <w:pPr>
        <w:spacing w:after="0"/>
        <w:ind w:left="1701"/>
        <w:rPr>
          <w:rFonts w:ascii="Times New Roman" w:hAnsi="Times New Roman" w:cs="Times New Roman"/>
          <w:sz w:val="24"/>
          <w:szCs w:val="24"/>
        </w:rPr>
      </w:pPr>
      <w:r>
        <w:rPr>
          <w:rFonts w:ascii="Times New Roman" w:hAnsi="Times New Roman" w:cs="Times New Roman"/>
          <w:sz w:val="24"/>
          <w:szCs w:val="24"/>
        </w:rPr>
        <w:t>Data file : Date and Time (option &lt;D&gt;)</w:t>
      </w:r>
    </w:p>
    <w:p w14:paraId="1DC9CB90" w14:textId="77777777" w:rsidR="00603052" w:rsidRDefault="00603052" w:rsidP="00603052">
      <w:pPr>
        <w:spacing w:after="0"/>
        <w:ind w:left="1701"/>
        <w:rPr>
          <w:rFonts w:ascii="Times New Roman" w:hAnsi="Times New Roman" w:cs="Times New Roman"/>
          <w:sz w:val="24"/>
          <w:szCs w:val="24"/>
        </w:rPr>
      </w:pPr>
      <w:r>
        <w:rPr>
          <w:rFonts w:ascii="Times New Roman" w:hAnsi="Times New Roman" w:cs="Times New Roman"/>
          <w:sz w:val="24"/>
          <w:szCs w:val="24"/>
        </w:rPr>
        <w:t>Data path : indiquer le nom du fichier et le dossier pour enregistrer les résultats</w:t>
      </w:r>
    </w:p>
    <w:p w14:paraId="61931BB1" w14:textId="77777777" w:rsidR="00603052" w:rsidRDefault="00603052" w:rsidP="00603052">
      <w:pPr>
        <w:spacing w:after="0"/>
        <w:ind w:left="1701"/>
        <w:rPr>
          <w:rFonts w:ascii="Times New Roman" w:hAnsi="Times New Roman" w:cs="Times New Roman"/>
          <w:sz w:val="24"/>
          <w:szCs w:val="24"/>
        </w:rPr>
      </w:pPr>
      <w:r>
        <w:rPr>
          <w:rFonts w:ascii="Times New Roman" w:hAnsi="Times New Roman" w:cs="Times New Roman"/>
          <w:sz w:val="24"/>
          <w:szCs w:val="24"/>
        </w:rPr>
        <w:t>Number of unknows in sequence : nombre d’échantillons + standards (donc nombre total de fioles)</w:t>
      </w:r>
    </w:p>
    <w:p w14:paraId="639A40F9" w14:textId="77777777" w:rsidR="00603052" w:rsidRDefault="00603052" w:rsidP="00603052">
      <w:pPr>
        <w:spacing w:after="0"/>
        <w:ind w:left="1701"/>
        <w:rPr>
          <w:rFonts w:ascii="Times New Roman" w:hAnsi="Times New Roman" w:cs="Times New Roman"/>
          <w:sz w:val="24"/>
          <w:szCs w:val="24"/>
        </w:rPr>
      </w:pPr>
      <w:r>
        <w:rPr>
          <w:rFonts w:ascii="Times New Roman" w:hAnsi="Times New Roman" w:cs="Times New Roman"/>
          <w:sz w:val="24"/>
          <w:szCs w:val="24"/>
        </w:rPr>
        <w:t>«Calibration» : ne rien changer, appuyer sur «suivant»</w:t>
      </w:r>
    </w:p>
    <w:p w14:paraId="2FBB6AF9" w14:textId="77777777" w:rsidR="00603052" w:rsidRDefault="00603052" w:rsidP="00603052">
      <w:pPr>
        <w:spacing w:after="0"/>
        <w:ind w:left="1701"/>
        <w:rPr>
          <w:rFonts w:ascii="Times New Roman" w:hAnsi="Times New Roman" w:cs="Times New Roman"/>
          <w:sz w:val="24"/>
          <w:szCs w:val="24"/>
        </w:rPr>
      </w:pPr>
      <w:r>
        <w:rPr>
          <w:rFonts w:ascii="Times New Roman" w:hAnsi="Times New Roman" w:cs="Times New Roman"/>
          <w:sz w:val="24"/>
          <w:szCs w:val="24"/>
        </w:rPr>
        <w:t>Terminer</w:t>
      </w:r>
    </w:p>
    <w:p w14:paraId="4403961E" w14:textId="77777777" w:rsidR="008C7DFF" w:rsidRDefault="008C7DFF" w:rsidP="008C7DFF">
      <w:pPr>
        <w:spacing w:after="0"/>
        <w:ind w:left="567"/>
        <w:rPr>
          <w:rFonts w:ascii="Times New Roman" w:hAnsi="Times New Roman" w:cs="Times New Roman"/>
          <w:sz w:val="24"/>
          <w:szCs w:val="24"/>
        </w:rPr>
      </w:pPr>
      <w:r>
        <w:rPr>
          <w:rFonts w:ascii="Times New Roman" w:hAnsi="Times New Roman" w:cs="Times New Roman"/>
          <w:sz w:val="24"/>
          <w:szCs w:val="24"/>
        </w:rPr>
        <w:t xml:space="preserve">c. Durant l’étape de désignation des échantillons, on peut lancer un preview de la ligne de base (faire STOP avant de lancer </w:t>
      </w:r>
      <w:r w:rsidRPr="008C7DFF">
        <w:rPr>
          <w:rFonts w:ascii="Times New Roman" w:hAnsi="Times New Roman" w:cs="Times New Roman"/>
          <w:i/>
          <w:sz w:val="24"/>
          <w:szCs w:val="24"/>
        </w:rPr>
        <w:t>run</w:t>
      </w:r>
      <w:r>
        <w:rPr>
          <w:rFonts w:ascii="Times New Roman" w:hAnsi="Times New Roman" w:cs="Times New Roman"/>
          <w:sz w:val="24"/>
          <w:szCs w:val="24"/>
        </w:rPr>
        <w:t>) afin de voir si l’instrument est stable (voir Annexe : Notes EZ-Start)</w:t>
      </w:r>
    </w:p>
    <w:p w14:paraId="58A2D78F" w14:textId="77777777" w:rsidR="008C7DFF" w:rsidRDefault="008C7DFF" w:rsidP="008C7DFF">
      <w:pPr>
        <w:spacing w:after="0"/>
        <w:ind w:left="567"/>
        <w:rPr>
          <w:rFonts w:ascii="Times New Roman" w:hAnsi="Times New Roman" w:cs="Times New Roman"/>
          <w:sz w:val="24"/>
          <w:szCs w:val="24"/>
        </w:rPr>
      </w:pPr>
      <w:r>
        <w:rPr>
          <w:rFonts w:ascii="Times New Roman" w:hAnsi="Times New Roman" w:cs="Times New Roman"/>
          <w:sz w:val="24"/>
          <w:szCs w:val="24"/>
        </w:rPr>
        <w:t>d. Nommer les standards et les échantillons dans la colonne «sample ID» selon l’ordre de placement dans l’autosampler.</w:t>
      </w:r>
    </w:p>
    <w:p w14:paraId="7A3480E8" w14:textId="77777777" w:rsidR="008C7DFF" w:rsidRDefault="008C7DFF" w:rsidP="008C7DFF">
      <w:pPr>
        <w:spacing w:after="0"/>
        <w:ind w:left="1134"/>
        <w:rPr>
          <w:rFonts w:ascii="Times New Roman" w:hAnsi="Times New Roman" w:cs="Times New Roman"/>
          <w:sz w:val="24"/>
          <w:szCs w:val="24"/>
        </w:rPr>
      </w:pPr>
      <w:r>
        <w:rPr>
          <w:rFonts w:ascii="Times New Roman" w:hAnsi="Times New Roman" w:cs="Times New Roman"/>
          <w:sz w:val="24"/>
          <w:szCs w:val="24"/>
        </w:rPr>
        <w:t>ATTENTION les valeurs des standards sont approximatives lors de l’achat. Vérifier la concentration sur la bouteille.</w:t>
      </w:r>
    </w:p>
    <w:p w14:paraId="4B423D11" w14:textId="77777777" w:rsidR="008C7DFF" w:rsidRDefault="008C7DFF" w:rsidP="008C7DFF">
      <w:pPr>
        <w:spacing w:after="0"/>
        <w:ind w:left="1134"/>
        <w:rPr>
          <w:rFonts w:ascii="Times New Roman" w:hAnsi="Times New Roman" w:cs="Times New Roman"/>
          <w:sz w:val="24"/>
          <w:szCs w:val="24"/>
        </w:rPr>
      </w:pPr>
      <w:r>
        <w:rPr>
          <w:rFonts w:ascii="Times New Roman" w:hAnsi="Times New Roman" w:cs="Times New Roman"/>
          <w:sz w:val="24"/>
          <w:szCs w:val="24"/>
        </w:rPr>
        <w:t>ATTENTION mettre un nom d’échantillon représentatif, pas juste «Sample 1, Sample 2»</w:t>
      </w:r>
    </w:p>
    <w:p w14:paraId="472D8786" w14:textId="77777777" w:rsidR="008C7DFF" w:rsidRDefault="008C7DFF" w:rsidP="008C7DFF">
      <w:pPr>
        <w:spacing w:after="0"/>
        <w:ind w:left="567"/>
        <w:rPr>
          <w:rFonts w:ascii="Times New Roman" w:hAnsi="Times New Roman" w:cs="Times New Roman"/>
          <w:sz w:val="24"/>
          <w:szCs w:val="24"/>
        </w:rPr>
      </w:pPr>
      <w:r>
        <w:rPr>
          <w:rFonts w:ascii="Times New Roman" w:hAnsi="Times New Roman" w:cs="Times New Roman"/>
          <w:sz w:val="24"/>
          <w:szCs w:val="24"/>
        </w:rPr>
        <w:t xml:space="preserve">e. </w:t>
      </w:r>
      <w:r w:rsidR="004C3D87">
        <w:rPr>
          <w:rFonts w:ascii="Times New Roman" w:hAnsi="Times New Roman" w:cs="Times New Roman"/>
          <w:sz w:val="24"/>
          <w:szCs w:val="24"/>
        </w:rPr>
        <w:t>Enregistrer la séquence en donnant ce format au nom de la séquence</w:t>
      </w:r>
    </w:p>
    <w:p w14:paraId="38B4EB0F" w14:textId="77777777" w:rsidR="004C3D87" w:rsidRDefault="004C3D87" w:rsidP="004C3D87">
      <w:pPr>
        <w:spacing w:after="0"/>
        <w:ind w:left="1134"/>
        <w:rPr>
          <w:rFonts w:ascii="Times New Roman" w:hAnsi="Times New Roman" w:cs="Times New Roman"/>
          <w:sz w:val="24"/>
          <w:szCs w:val="24"/>
        </w:rPr>
      </w:pPr>
      <w:r>
        <w:rPr>
          <w:rFonts w:ascii="Times New Roman" w:hAnsi="Times New Roman" w:cs="Times New Roman"/>
          <w:sz w:val="24"/>
          <w:szCs w:val="24"/>
        </w:rPr>
        <w:t>File -&gt; Sequence -&gt; Save</w:t>
      </w:r>
    </w:p>
    <w:p w14:paraId="0FAA6DF4" w14:textId="77777777" w:rsidR="004C3D87" w:rsidRDefault="004C3D87" w:rsidP="004C3D87">
      <w:pPr>
        <w:spacing w:after="0"/>
        <w:ind w:left="1134"/>
        <w:rPr>
          <w:rFonts w:ascii="Times New Roman" w:hAnsi="Times New Roman" w:cs="Times New Roman"/>
          <w:sz w:val="24"/>
          <w:szCs w:val="24"/>
        </w:rPr>
      </w:pPr>
      <w:r>
        <w:rPr>
          <w:rFonts w:ascii="Times New Roman" w:hAnsi="Times New Roman" w:cs="Times New Roman"/>
          <w:sz w:val="24"/>
          <w:szCs w:val="24"/>
        </w:rPr>
        <w:t>D</w:t>
      </w:r>
      <w:r w:rsidR="00AD3DCA">
        <w:rPr>
          <w:rFonts w:ascii="Times New Roman" w:hAnsi="Times New Roman" w:cs="Times New Roman"/>
          <w:sz w:val="24"/>
          <w:szCs w:val="24"/>
        </w:rPr>
        <w:t>ate</w:t>
      </w:r>
      <w:r>
        <w:rPr>
          <w:rFonts w:ascii="Times New Roman" w:hAnsi="Times New Roman" w:cs="Times New Roman"/>
          <w:sz w:val="24"/>
          <w:szCs w:val="24"/>
        </w:rPr>
        <w:t>_projet_échantillonneur (p. ex. 2017-07-23_Mer-du-Labrador_Richard-LaBrie)</w:t>
      </w:r>
    </w:p>
    <w:p w14:paraId="1848D268" w14:textId="77777777" w:rsidR="004C3D87" w:rsidRDefault="004C3D87" w:rsidP="004C3D87">
      <w:pPr>
        <w:spacing w:after="0"/>
        <w:ind w:left="567"/>
        <w:rPr>
          <w:rFonts w:ascii="Times New Roman" w:hAnsi="Times New Roman" w:cs="Times New Roman"/>
          <w:sz w:val="24"/>
          <w:szCs w:val="24"/>
        </w:rPr>
      </w:pPr>
      <w:r>
        <w:rPr>
          <w:rFonts w:ascii="Times New Roman" w:hAnsi="Times New Roman" w:cs="Times New Roman"/>
          <w:sz w:val="24"/>
          <w:szCs w:val="24"/>
        </w:rPr>
        <w:t>f. PARTIR LA SÉQUENCE</w:t>
      </w:r>
    </w:p>
    <w:p w14:paraId="3CBC8C10" w14:textId="77777777" w:rsidR="004C3D87" w:rsidRDefault="00AD3DCA" w:rsidP="004C3D87">
      <w:pPr>
        <w:spacing w:after="0"/>
        <w:ind w:left="1134"/>
        <w:rPr>
          <w:rFonts w:ascii="Times New Roman" w:hAnsi="Times New Roman" w:cs="Times New Roman"/>
          <w:sz w:val="24"/>
          <w:szCs w:val="24"/>
        </w:rPr>
      </w:pPr>
      <w:r>
        <w:rPr>
          <w:rFonts w:ascii="Times New Roman" w:hAnsi="Times New Roman" w:cs="Times New Roman"/>
          <w:sz w:val="24"/>
          <w:szCs w:val="24"/>
        </w:rPr>
        <w:t>Cliquer sur l’icône avec deux flèches vertes en haut («Run the sequence»)</w:t>
      </w:r>
    </w:p>
    <w:p w14:paraId="28562911" w14:textId="77777777" w:rsidR="00AD3DCA" w:rsidRDefault="00AD3DCA" w:rsidP="004C3D87">
      <w:pPr>
        <w:spacing w:after="0"/>
        <w:ind w:left="1134"/>
        <w:rPr>
          <w:rFonts w:ascii="Times New Roman" w:hAnsi="Times New Roman" w:cs="Times New Roman"/>
          <w:sz w:val="24"/>
          <w:szCs w:val="24"/>
        </w:rPr>
      </w:pPr>
      <w:r>
        <w:rPr>
          <w:rFonts w:ascii="Times New Roman" w:hAnsi="Times New Roman" w:cs="Times New Roman"/>
          <w:sz w:val="24"/>
          <w:szCs w:val="24"/>
        </w:rPr>
        <w:t>Vérifier le nom de la séquence et s’assurer que les options PRINT ne sont pas cochées</w:t>
      </w:r>
    </w:p>
    <w:p w14:paraId="0C723032" w14:textId="77777777" w:rsidR="00AD3DCA" w:rsidRDefault="00AD3DCA" w:rsidP="004C3D87">
      <w:pPr>
        <w:spacing w:after="0"/>
        <w:ind w:left="1134"/>
        <w:rPr>
          <w:rFonts w:ascii="Times New Roman" w:hAnsi="Times New Roman" w:cs="Times New Roman"/>
          <w:sz w:val="24"/>
          <w:szCs w:val="24"/>
        </w:rPr>
      </w:pPr>
      <w:r>
        <w:rPr>
          <w:rFonts w:ascii="Times New Roman" w:hAnsi="Times New Roman" w:cs="Times New Roman"/>
          <w:sz w:val="24"/>
          <w:szCs w:val="24"/>
        </w:rPr>
        <w:t>Cliquer sur «Start»</w:t>
      </w:r>
    </w:p>
    <w:p w14:paraId="13AF986D" w14:textId="77777777" w:rsidR="00AD3DCA" w:rsidRDefault="00AD3DCA" w:rsidP="00AD3DCA">
      <w:pPr>
        <w:spacing w:after="0"/>
        <w:ind w:left="567"/>
        <w:rPr>
          <w:rFonts w:ascii="Times New Roman" w:hAnsi="Times New Roman" w:cs="Times New Roman"/>
          <w:sz w:val="24"/>
          <w:szCs w:val="24"/>
        </w:rPr>
      </w:pPr>
      <w:r>
        <w:rPr>
          <w:rFonts w:ascii="Times New Roman" w:hAnsi="Times New Roman" w:cs="Times New Roman"/>
          <w:sz w:val="24"/>
          <w:szCs w:val="24"/>
        </w:rPr>
        <w:t>g. Attendre que EZ-Start soit prêt à acquérir, c’est-à-dire que les deux fenêtres d’acquisition des détecteurs (ECD et TCD) apparaissent à l’écran et que la mention «waiting for trigger» apparaissent en bas de l’écran. EZ-Start attend maintenant l’information du GC</w:t>
      </w:r>
    </w:p>
    <w:p w14:paraId="52775228" w14:textId="77777777" w:rsidR="00AD3DCA" w:rsidRDefault="00AD3DCA" w:rsidP="00AD3DCA">
      <w:pPr>
        <w:spacing w:after="0"/>
        <w:rPr>
          <w:rFonts w:ascii="Times New Roman" w:hAnsi="Times New Roman" w:cs="Times New Roman"/>
          <w:sz w:val="24"/>
          <w:szCs w:val="24"/>
        </w:rPr>
      </w:pPr>
    </w:p>
    <w:p w14:paraId="4697AA16" w14:textId="77777777" w:rsidR="009D59AC" w:rsidRDefault="009D59AC" w:rsidP="00AD3DCA">
      <w:pPr>
        <w:spacing w:after="0"/>
        <w:rPr>
          <w:rFonts w:ascii="Times New Roman" w:hAnsi="Times New Roman" w:cs="Times New Roman"/>
          <w:sz w:val="24"/>
          <w:szCs w:val="24"/>
        </w:rPr>
      </w:pPr>
    </w:p>
    <w:p w14:paraId="4364FADD" w14:textId="77777777" w:rsidR="009D59AC" w:rsidRDefault="009D59AC" w:rsidP="00AD3DCA">
      <w:pPr>
        <w:spacing w:after="0"/>
        <w:rPr>
          <w:rFonts w:ascii="Times New Roman" w:hAnsi="Times New Roman" w:cs="Times New Roman"/>
          <w:sz w:val="24"/>
          <w:szCs w:val="24"/>
        </w:rPr>
      </w:pPr>
    </w:p>
    <w:p w14:paraId="13F8C734" w14:textId="77777777" w:rsidR="00AD3DCA" w:rsidRDefault="00AD3DCA" w:rsidP="00AD3DCA">
      <w:pPr>
        <w:spacing w:after="0"/>
        <w:rPr>
          <w:rFonts w:ascii="Times New Roman" w:hAnsi="Times New Roman" w:cs="Times New Roman"/>
          <w:sz w:val="24"/>
          <w:szCs w:val="24"/>
        </w:rPr>
      </w:pPr>
      <w:r>
        <w:rPr>
          <w:rFonts w:ascii="Times New Roman" w:hAnsi="Times New Roman" w:cs="Times New Roman"/>
          <w:sz w:val="24"/>
          <w:szCs w:val="24"/>
        </w:rPr>
        <w:lastRenderedPageBreak/>
        <w:t>Configurer l’autosampler</w:t>
      </w:r>
    </w:p>
    <w:p w14:paraId="49FEE457" w14:textId="77777777" w:rsidR="00AD3DCA" w:rsidRDefault="00F96413" w:rsidP="00AD3DCA">
      <w:pPr>
        <w:spacing w:after="0"/>
        <w:ind w:left="567"/>
        <w:rPr>
          <w:rFonts w:ascii="Times New Roman" w:hAnsi="Times New Roman" w:cs="Times New Roman"/>
          <w:sz w:val="24"/>
          <w:szCs w:val="24"/>
        </w:rPr>
      </w:pPr>
      <w:r>
        <w:rPr>
          <w:rFonts w:ascii="Times New Roman" w:hAnsi="Times New Roman" w:cs="Times New Roman"/>
          <w:sz w:val="24"/>
          <w:szCs w:val="24"/>
        </w:rPr>
        <w:t>a. Choisir le numéro de départ pour le premier standard</w:t>
      </w:r>
    </w:p>
    <w:p w14:paraId="528ABE43" w14:textId="77777777" w:rsidR="00F96413" w:rsidRDefault="00F96413" w:rsidP="00F96413">
      <w:pPr>
        <w:spacing w:after="0"/>
        <w:ind w:left="1134"/>
        <w:rPr>
          <w:rFonts w:ascii="Times New Roman" w:hAnsi="Times New Roman" w:cs="Times New Roman"/>
          <w:sz w:val="24"/>
          <w:szCs w:val="24"/>
        </w:rPr>
      </w:pPr>
      <w:r>
        <w:rPr>
          <w:rFonts w:ascii="Times New Roman" w:hAnsi="Times New Roman" w:cs="Times New Roman"/>
          <w:sz w:val="24"/>
          <w:szCs w:val="24"/>
        </w:rPr>
        <w:t>Touche A/S (le nombre en surbrillance indique où vous êtes dans le menu)</w:t>
      </w:r>
    </w:p>
    <w:p w14:paraId="2FB1F652" w14:textId="77777777" w:rsidR="00F96413" w:rsidRDefault="00F96413" w:rsidP="00F96413">
      <w:pPr>
        <w:spacing w:after="0"/>
        <w:ind w:left="1134"/>
        <w:rPr>
          <w:rFonts w:ascii="Times New Roman" w:hAnsi="Times New Roman" w:cs="Times New Roman"/>
          <w:sz w:val="24"/>
          <w:szCs w:val="24"/>
        </w:rPr>
      </w:pPr>
      <w:r>
        <w:rPr>
          <w:rFonts w:ascii="Times New Roman" w:hAnsi="Times New Roman" w:cs="Times New Roman"/>
          <w:sz w:val="24"/>
          <w:szCs w:val="24"/>
        </w:rPr>
        <w:t>Appuyer sur «Enter» sur le clavier bleu de l’autosampler et entrer la position de départ désirée puis appuyer sur Enter</w:t>
      </w:r>
    </w:p>
    <w:p w14:paraId="5943636E" w14:textId="77777777" w:rsidR="00F96413" w:rsidRDefault="00F96413" w:rsidP="00F96413">
      <w:pPr>
        <w:spacing w:after="0"/>
        <w:ind w:left="1701"/>
        <w:rPr>
          <w:rFonts w:ascii="Times New Roman" w:hAnsi="Times New Roman" w:cs="Times New Roman"/>
          <w:sz w:val="24"/>
          <w:szCs w:val="24"/>
        </w:rPr>
      </w:pPr>
      <w:r>
        <w:rPr>
          <w:rFonts w:ascii="Times New Roman" w:hAnsi="Times New Roman" w:cs="Times New Roman"/>
          <w:sz w:val="24"/>
          <w:szCs w:val="24"/>
        </w:rPr>
        <w:t>ATTENTION Le carrousel ne peut pas se déplacer beaucoup. Choisir un emplacement de départ près de sa position actuelle</w:t>
      </w:r>
    </w:p>
    <w:p w14:paraId="094A6348" w14:textId="77777777" w:rsidR="00F96413" w:rsidRDefault="00F96413" w:rsidP="00F96413">
      <w:pPr>
        <w:spacing w:after="0"/>
        <w:ind w:left="1134"/>
        <w:rPr>
          <w:rFonts w:ascii="Times New Roman" w:hAnsi="Times New Roman" w:cs="Times New Roman"/>
          <w:sz w:val="24"/>
          <w:szCs w:val="24"/>
        </w:rPr>
      </w:pPr>
      <w:r>
        <w:rPr>
          <w:rFonts w:ascii="Times New Roman" w:hAnsi="Times New Roman" w:cs="Times New Roman"/>
          <w:sz w:val="24"/>
          <w:szCs w:val="24"/>
        </w:rPr>
        <w:t>Appuyer sur F3 pour être dans «Fin» et indiquer le numéro de fin pour le dernier standard</w:t>
      </w:r>
    </w:p>
    <w:p w14:paraId="05CF7F5A" w14:textId="77777777" w:rsidR="00F96413" w:rsidRDefault="00F96413" w:rsidP="00F96413">
      <w:pPr>
        <w:spacing w:after="0"/>
        <w:ind w:left="567"/>
        <w:rPr>
          <w:rFonts w:ascii="Times New Roman" w:hAnsi="Times New Roman" w:cs="Times New Roman"/>
          <w:sz w:val="24"/>
          <w:szCs w:val="24"/>
        </w:rPr>
      </w:pPr>
      <w:r>
        <w:rPr>
          <w:rFonts w:ascii="Times New Roman" w:hAnsi="Times New Roman" w:cs="Times New Roman"/>
          <w:sz w:val="24"/>
          <w:szCs w:val="24"/>
        </w:rPr>
        <w:t>b. L’autosampler n’a que 50 places</w:t>
      </w:r>
    </w:p>
    <w:p w14:paraId="04554A09" w14:textId="77777777" w:rsidR="00F96413" w:rsidRDefault="00F96413" w:rsidP="00F96413">
      <w:pPr>
        <w:spacing w:after="0"/>
        <w:ind w:left="567"/>
        <w:rPr>
          <w:rFonts w:ascii="Times New Roman" w:hAnsi="Times New Roman" w:cs="Times New Roman"/>
          <w:sz w:val="24"/>
          <w:szCs w:val="24"/>
        </w:rPr>
      </w:pPr>
      <w:r>
        <w:rPr>
          <w:rFonts w:ascii="Times New Roman" w:hAnsi="Times New Roman" w:cs="Times New Roman"/>
          <w:sz w:val="24"/>
          <w:szCs w:val="24"/>
        </w:rPr>
        <w:t>c. Si la run est plus longue que 50 échantillons, passer les premiers échantillons, remplacer les par ceux les suivants dans la run (#51, #52, etc.) et remplacer la position de fin. L’autosampler continuera jusqu’à ce nouveau numéro de fin (suivre les étapes dans a.)</w:t>
      </w:r>
    </w:p>
    <w:p w14:paraId="5705E06F" w14:textId="77777777" w:rsidR="00F96413" w:rsidRDefault="00F96413" w:rsidP="00F96413">
      <w:pPr>
        <w:spacing w:after="0"/>
        <w:ind w:left="1134"/>
        <w:rPr>
          <w:rFonts w:ascii="Times New Roman" w:hAnsi="Times New Roman" w:cs="Times New Roman"/>
          <w:sz w:val="24"/>
          <w:szCs w:val="24"/>
        </w:rPr>
      </w:pPr>
      <w:r>
        <w:rPr>
          <w:rFonts w:ascii="Times New Roman" w:hAnsi="Times New Roman" w:cs="Times New Roman"/>
          <w:sz w:val="24"/>
          <w:szCs w:val="24"/>
        </w:rPr>
        <w:t>ATTENTION Ne pas changer le numéro de début</w:t>
      </w:r>
    </w:p>
    <w:p w14:paraId="177FDFC3" w14:textId="77777777" w:rsidR="00F96413" w:rsidRDefault="00F96413" w:rsidP="00F96413">
      <w:pPr>
        <w:spacing w:after="0"/>
        <w:ind w:left="1134"/>
        <w:rPr>
          <w:rFonts w:ascii="Times New Roman" w:hAnsi="Times New Roman" w:cs="Times New Roman"/>
          <w:sz w:val="24"/>
          <w:szCs w:val="24"/>
        </w:rPr>
      </w:pPr>
      <w:r>
        <w:rPr>
          <w:rFonts w:ascii="Times New Roman" w:hAnsi="Times New Roman" w:cs="Times New Roman"/>
          <w:sz w:val="24"/>
          <w:szCs w:val="24"/>
        </w:rPr>
        <w:t>ATTENTION Ne pas se tromper en changeant le numéro de fin, il doit être plus petit que la position actuelle du carrousel</w:t>
      </w:r>
    </w:p>
    <w:p w14:paraId="1FB802B9" w14:textId="77777777" w:rsidR="00F96413" w:rsidRDefault="00F96413" w:rsidP="00F96413">
      <w:pPr>
        <w:spacing w:after="0"/>
        <w:ind w:left="567"/>
        <w:rPr>
          <w:rFonts w:ascii="Times New Roman" w:hAnsi="Times New Roman" w:cs="Times New Roman"/>
          <w:sz w:val="24"/>
          <w:szCs w:val="24"/>
        </w:rPr>
      </w:pPr>
      <w:r>
        <w:rPr>
          <w:rFonts w:ascii="Times New Roman" w:hAnsi="Times New Roman" w:cs="Times New Roman"/>
          <w:sz w:val="24"/>
          <w:szCs w:val="24"/>
        </w:rPr>
        <w:t>d. Quitter le menu A/S pour retourner au menu principal, sinon l’appareil ne fera pas un suivi adéquat des températures et des délais pourraient survenir</w:t>
      </w:r>
    </w:p>
    <w:p w14:paraId="714D4699" w14:textId="77777777" w:rsidR="00F96413" w:rsidRDefault="00F96413" w:rsidP="00F96413">
      <w:pPr>
        <w:spacing w:after="0"/>
        <w:ind w:left="567"/>
        <w:rPr>
          <w:rFonts w:ascii="Times New Roman" w:hAnsi="Times New Roman" w:cs="Times New Roman"/>
          <w:sz w:val="24"/>
          <w:szCs w:val="24"/>
        </w:rPr>
      </w:pPr>
      <w:r>
        <w:rPr>
          <w:rFonts w:ascii="Times New Roman" w:hAnsi="Times New Roman" w:cs="Times New Roman"/>
          <w:sz w:val="24"/>
          <w:szCs w:val="24"/>
        </w:rPr>
        <w:t>e. Placer les échantillons dans le carrousel et attendre que les autres instruments soient configurés</w:t>
      </w:r>
    </w:p>
    <w:p w14:paraId="3C9A6227" w14:textId="77777777" w:rsidR="00F96413" w:rsidRDefault="00F96413" w:rsidP="009D59AC">
      <w:pPr>
        <w:spacing w:after="0"/>
        <w:rPr>
          <w:rFonts w:ascii="Times New Roman" w:hAnsi="Times New Roman" w:cs="Times New Roman"/>
          <w:sz w:val="24"/>
          <w:szCs w:val="24"/>
        </w:rPr>
      </w:pPr>
    </w:p>
    <w:p w14:paraId="09B454B4" w14:textId="77777777" w:rsidR="009D59AC" w:rsidRDefault="009D59AC" w:rsidP="009D59AC">
      <w:pPr>
        <w:spacing w:after="0"/>
        <w:rPr>
          <w:rFonts w:ascii="Times New Roman" w:hAnsi="Times New Roman" w:cs="Times New Roman"/>
          <w:sz w:val="24"/>
          <w:szCs w:val="24"/>
        </w:rPr>
      </w:pPr>
      <w:r>
        <w:rPr>
          <w:rFonts w:ascii="Times New Roman" w:hAnsi="Times New Roman" w:cs="Times New Roman"/>
          <w:sz w:val="24"/>
          <w:szCs w:val="24"/>
        </w:rPr>
        <w:t>Configurer le GC</w:t>
      </w:r>
    </w:p>
    <w:p w14:paraId="66222B65" w14:textId="77777777" w:rsidR="009D59AC" w:rsidRDefault="009D59AC" w:rsidP="009D59AC">
      <w:pPr>
        <w:spacing w:after="0"/>
        <w:ind w:left="567"/>
        <w:rPr>
          <w:rFonts w:ascii="Times New Roman" w:hAnsi="Times New Roman" w:cs="Times New Roman"/>
          <w:sz w:val="24"/>
          <w:szCs w:val="24"/>
        </w:rPr>
      </w:pPr>
      <w:r>
        <w:rPr>
          <w:rFonts w:ascii="Times New Roman" w:hAnsi="Times New Roman" w:cs="Times New Roman"/>
          <w:sz w:val="24"/>
          <w:szCs w:val="24"/>
        </w:rPr>
        <w:t>a. S’assurer que les températures sont constantes</w:t>
      </w:r>
    </w:p>
    <w:p w14:paraId="47E7AFC3" w14:textId="77777777" w:rsidR="009D59AC" w:rsidRDefault="009D59AC" w:rsidP="009D59AC">
      <w:pPr>
        <w:spacing w:after="0"/>
        <w:ind w:left="1134"/>
        <w:rPr>
          <w:rFonts w:ascii="Times New Roman" w:hAnsi="Times New Roman" w:cs="Times New Roman"/>
          <w:sz w:val="24"/>
          <w:szCs w:val="24"/>
        </w:rPr>
      </w:pPr>
      <w:r>
        <w:rPr>
          <w:rFonts w:ascii="Times New Roman" w:hAnsi="Times New Roman" w:cs="Times New Roman"/>
          <w:sz w:val="24"/>
          <w:szCs w:val="24"/>
        </w:rPr>
        <w:t>Menu MONIT</w:t>
      </w:r>
    </w:p>
    <w:p w14:paraId="1E4E9F2A" w14:textId="77777777" w:rsidR="009D59AC" w:rsidRDefault="009D59AC" w:rsidP="009D59AC">
      <w:pPr>
        <w:spacing w:after="0"/>
        <w:ind w:left="1701"/>
        <w:rPr>
          <w:rFonts w:ascii="Times New Roman" w:hAnsi="Times New Roman" w:cs="Times New Roman"/>
          <w:sz w:val="24"/>
          <w:szCs w:val="24"/>
        </w:rPr>
      </w:pPr>
      <w:r>
        <w:rPr>
          <w:rFonts w:ascii="Times New Roman" w:hAnsi="Times New Roman" w:cs="Times New Roman"/>
          <w:sz w:val="24"/>
          <w:szCs w:val="24"/>
        </w:rPr>
        <w:t>TEMP NON</w:t>
      </w:r>
    </w:p>
    <w:p w14:paraId="493CC122" w14:textId="77777777" w:rsidR="009D59AC" w:rsidRDefault="009D59AC" w:rsidP="009D59AC">
      <w:pPr>
        <w:spacing w:after="0"/>
        <w:ind w:left="567"/>
        <w:rPr>
          <w:rFonts w:ascii="Times New Roman" w:hAnsi="Times New Roman" w:cs="Times New Roman"/>
          <w:sz w:val="24"/>
          <w:szCs w:val="24"/>
        </w:rPr>
      </w:pPr>
      <w:r>
        <w:rPr>
          <w:rFonts w:ascii="Times New Roman" w:hAnsi="Times New Roman" w:cs="Times New Roman"/>
          <w:sz w:val="24"/>
          <w:szCs w:val="24"/>
        </w:rPr>
        <w:t>b. Mettre les détecteurs à zéro</w:t>
      </w:r>
    </w:p>
    <w:p w14:paraId="3ACA1C01" w14:textId="77777777" w:rsidR="009D59AC" w:rsidRDefault="009D59AC" w:rsidP="009D59AC">
      <w:pPr>
        <w:spacing w:after="0"/>
        <w:ind w:left="1134"/>
        <w:rPr>
          <w:rFonts w:ascii="Times New Roman" w:hAnsi="Times New Roman" w:cs="Times New Roman"/>
          <w:sz w:val="24"/>
          <w:szCs w:val="24"/>
        </w:rPr>
      </w:pPr>
      <w:r>
        <w:rPr>
          <w:rFonts w:ascii="Times New Roman" w:hAnsi="Times New Roman" w:cs="Times New Roman"/>
          <w:sz w:val="24"/>
          <w:szCs w:val="24"/>
        </w:rPr>
        <w:t>Menu MONIT</w:t>
      </w:r>
    </w:p>
    <w:p w14:paraId="76A1265B" w14:textId="77777777" w:rsidR="009D59AC" w:rsidRDefault="009D59AC" w:rsidP="009D59AC">
      <w:pPr>
        <w:spacing w:after="0"/>
        <w:ind w:left="1701"/>
        <w:rPr>
          <w:rFonts w:ascii="Times New Roman" w:hAnsi="Times New Roman" w:cs="Times New Roman"/>
          <w:sz w:val="24"/>
          <w:szCs w:val="24"/>
        </w:rPr>
      </w:pPr>
      <w:r>
        <w:rPr>
          <w:rFonts w:ascii="Times New Roman" w:hAnsi="Times New Roman" w:cs="Times New Roman"/>
          <w:sz w:val="24"/>
          <w:szCs w:val="24"/>
        </w:rPr>
        <w:t>Fonction ZERO ADJUST [bouton F3] sur les deux détecteurs. La touche MONIT permet de passer d’un détecteur à l’autre</w:t>
      </w:r>
    </w:p>
    <w:p w14:paraId="1F4962A7" w14:textId="77777777" w:rsidR="009D59AC" w:rsidRDefault="009D59AC" w:rsidP="009D59AC">
      <w:pPr>
        <w:spacing w:after="0"/>
        <w:ind w:left="567"/>
        <w:rPr>
          <w:rFonts w:ascii="Times New Roman" w:hAnsi="Times New Roman" w:cs="Times New Roman"/>
          <w:sz w:val="24"/>
          <w:szCs w:val="24"/>
        </w:rPr>
      </w:pPr>
      <w:r>
        <w:rPr>
          <w:rFonts w:ascii="Times New Roman" w:hAnsi="Times New Roman" w:cs="Times New Roman"/>
          <w:sz w:val="24"/>
          <w:szCs w:val="24"/>
        </w:rPr>
        <w:t>c. Partir l’autosampler en utilisant la fonction START puis en appuyant sur YES à l’option «Are applicable GC times correct?».</w:t>
      </w:r>
    </w:p>
    <w:p w14:paraId="5D5A623B" w14:textId="77777777" w:rsidR="009D59AC" w:rsidRDefault="009D59AC" w:rsidP="009D59AC">
      <w:pPr>
        <w:spacing w:after="0"/>
        <w:ind w:left="1134"/>
        <w:rPr>
          <w:rFonts w:ascii="Times New Roman" w:hAnsi="Times New Roman" w:cs="Times New Roman"/>
          <w:sz w:val="24"/>
          <w:szCs w:val="24"/>
        </w:rPr>
      </w:pPr>
      <w:r>
        <w:rPr>
          <w:rFonts w:ascii="Times New Roman" w:hAnsi="Times New Roman" w:cs="Times New Roman"/>
          <w:sz w:val="24"/>
          <w:szCs w:val="24"/>
        </w:rPr>
        <w:t>NOTE : Même si les temps ne correspondent pas aux temps réels, l’autosampler attendra le signal du GC avant d’envoyer l’échantillon suivant</w:t>
      </w:r>
    </w:p>
    <w:p w14:paraId="6F7748CC" w14:textId="77777777" w:rsidR="009D59AC" w:rsidRDefault="009D59AC" w:rsidP="009D59AC">
      <w:pPr>
        <w:spacing w:after="0"/>
        <w:ind w:left="567"/>
        <w:rPr>
          <w:rFonts w:ascii="Times New Roman" w:hAnsi="Times New Roman" w:cs="Times New Roman"/>
          <w:sz w:val="24"/>
          <w:szCs w:val="24"/>
        </w:rPr>
      </w:pPr>
      <w:r>
        <w:rPr>
          <w:rFonts w:ascii="Times New Roman" w:hAnsi="Times New Roman" w:cs="Times New Roman"/>
          <w:sz w:val="24"/>
          <w:szCs w:val="24"/>
        </w:rPr>
        <w:t>d. Referme le couvercle en plastique de l’autosampler</w:t>
      </w:r>
    </w:p>
    <w:p w14:paraId="4E30B25E" w14:textId="77777777" w:rsidR="009D59AC" w:rsidRDefault="009D59AC" w:rsidP="009D59AC">
      <w:pPr>
        <w:spacing w:after="0"/>
        <w:ind w:left="567"/>
        <w:rPr>
          <w:rFonts w:ascii="Times New Roman" w:hAnsi="Times New Roman" w:cs="Times New Roman"/>
          <w:sz w:val="24"/>
          <w:szCs w:val="24"/>
        </w:rPr>
      </w:pPr>
      <w:r>
        <w:rPr>
          <w:rFonts w:ascii="Times New Roman" w:hAnsi="Times New Roman" w:cs="Times New Roman"/>
          <w:sz w:val="24"/>
          <w:szCs w:val="24"/>
        </w:rPr>
        <w:t>e. On peut s’assurer que les temps sont bons en vérifiant que EZ-Start a fini d’acquérir un échantillon avant que l’information du suivant lui arrive</w:t>
      </w:r>
    </w:p>
    <w:p w14:paraId="3D37AE85" w14:textId="77777777" w:rsidR="009D59AC" w:rsidRDefault="009D59AC" w:rsidP="009D59AC">
      <w:pPr>
        <w:spacing w:after="0"/>
        <w:ind w:left="567"/>
        <w:rPr>
          <w:rFonts w:ascii="Times New Roman" w:hAnsi="Times New Roman" w:cs="Times New Roman"/>
          <w:sz w:val="24"/>
          <w:szCs w:val="24"/>
        </w:rPr>
      </w:pPr>
      <w:r>
        <w:rPr>
          <w:rFonts w:ascii="Times New Roman" w:hAnsi="Times New Roman" w:cs="Times New Roman"/>
          <w:sz w:val="24"/>
          <w:szCs w:val="24"/>
        </w:rPr>
        <w:t>f. Il est normal que les chromatogrammes terminés disparaissent de l’écran. Pour les voir, utiliser le programme EZ-Start OFFLINE (menu démarrer).</w:t>
      </w:r>
    </w:p>
    <w:p w14:paraId="1C2EED26" w14:textId="77777777" w:rsidR="009D59AC" w:rsidRDefault="009D59AC" w:rsidP="009D59AC">
      <w:pPr>
        <w:spacing w:after="0"/>
        <w:ind w:left="1134"/>
        <w:rPr>
          <w:rFonts w:ascii="Times New Roman" w:hAnsi="Times New Roman" w:cs="Times New Roman"/>
          <w:sz w:val="24"/>
          <w:szCs w:val="24"/>
        </w:rPr>
      </w:pPr>
      <w:r>
        <w:rPr>
          <w:rFonts w:ascii="Times New Roman" w:hAnsi="Times New Roman" w:cs="Times New Roman"/>
          <w:sz w:val="24"/>
          <w:szCs w:val="24"/>
        </w:rPr>
        <w:t>NOTE : Ce programme hors connexion possède pour d’options</w:t>
      </w:r>
    </w:p>
    <w:p w14:paraId="4F4C938F" w14:textId="77777777" w:rsidR="003A4D9B" w:rsidRDefault="003A4D9B" w:rsidP="003A4D9B">
      <w:pPr>
        <w:spacing w:after="0"/>
        <w:rPr>
          <w:rFonts w:ascii="Times New Roman" w:hAnsi="Times New Roman" w:cs="Times New Roman"/>
          <w:sz w:val="24"/>
          <w:szCs w:val="24"/>
        </w:rPr>
      </w:pPr>
    </w:p>
    <w:p w14:paraId="47C5BD19" w14:textId="77777777" w:rsidR="003A4D9B" w:rsidRDefault="003A4D9B" w:rsidP="003A4D9B">
      <w:pPr>
        <w:spacing w:after="0"/>
        <w:rPr>
          <w:rFonts w:ascii="Times New Roman" w:hAnsi="Times New Roman" w:cs="Times New Roman"/>
          <w:sz w:val="24"/>
          <w:szCs w:val="24"/>
        </w:rPr>
      </w:pPr>
    </w:p>
    <w:p w14:paraId="07F4545B" w14:textId="77777777" w:rsidR="003A4D9B" w:rsidRDefault="003A4D9B" w:rsidP="003A4D9B">
      <w:pPr>
        <w:spacing w:after="0"/>
        <w:rPr>
          <w:rFonts w:ascii="Times New Roman" w:hAnsi="Times New Roman" w:cs="Times New Roman"/>
          <w:sz w:val="24"/>
          <w:szCs w:val="24"/>
        </w:rPr>
      </w:pPr>
    </w:p>
    <w:p w14:paraId="4354EC98" w14:textId="77777777" w:rsidR="003A4D9B" w:rsidRPr="003A4D9B" w:rsidRDefault="00814857" w:rsidP="003A4D9B">
      <w:pPr>
        <w:spacing w:after="0"/>
        <w:rPr>
          <w:rFonts w:ascii="Times New Roman" w:hAnsi="Times New Roman" w:cs="Times New Roman"/>
          <w:b/>
          <w:sz w:val="24"/>
          <w:szCs w:val="24"/>
        </w:rPr>
      </w:pPr>
      <w:r>
        <w:rPr>
          <w:rFonts w:ascii="Times New Roman" w:hAnsi="Times New Roman" w:cs="Times New Roman"/>
          <w:b/>
          <w:sz w:val="24"/>
          <w:szCs w:val="24"/>
        </w:rPr>
        <w:lastRenderedPageBreak/>
        <w:t>5</w:t>
      </w:r>
      <w:r w:rsidR="003A4D9B" w:rsidRPr="003A4D9B">
        <w:rPr>
          <w:rFonts w:ascii="Times New Roman" w:hAnsi="Times New Roman" w:cs="Times New Roman"/>
          <w:b/>
          <w:sz w:val="24"/>
          <w:szCs w:val="24"/>
        </w:rPr>
        <w:t>. Comment terminer une run et fermer l’instrument</w:t>
      </w:r>
    </w:p>
    <w:p w14:paraId="2C054C46" w14:textId="77777777" w:rsidR="003A4D9B" w:rsidRDefault="003A4D9B" w:rsidP="003A4D9B">
      <w:pPr>
        <w:spacing w:after="0"/>
        <w:rPr>
          <w:rFonts w:ascii="Times New Roman" w:hAnsi="Times New Roman" w:cs="Times New Roman"/>
          <w:sz w:val="24"/>
          <w:szCs w:val="24"/>
        </w:rPr>
      </w:pPr>
    </w:p>
    <w:p w14:paraId="624BF717" w14:textId="77777777" w:rsidR="003A4D9B" w:rsidRDefault="003A4D9B" w:rsidP="003A4D9B">
      <w:pPr>
        <w:spacing w:after="0"/>
        <w:rPr>
          <w:rFonts w:ascii="Times New Roman" w:hAnsi="Times New Roman" w:cs="Times New Roman"/>
          <w:sz w:val="24"/>
          <w:szCs w:val="24"/>
        </w:rPr>
      </w:pPr>
    </w:p>
    <w:p w14:paraId="17530925" w14:textId="77777777" w:rsidR="009D59AC" w:rsidRDefault="00C26FCC" w:rsidP="009D59AC">
      <w:pPr>
        <w:spacing w:after="0"/>
        <w:rPr>
          <w:rFonts w:ascii="Times New Roman" w:hAnsi="Times New Roman" w:cs="Times New Roman"/>
          <w:sz w:val="24"/>
          <w:szCs w:val="24"/>
        </w:rPr>
      </w:pPr>
      <w:r>
        <w:rPr>
          <w:rFonts w:ascii="Times New Roman" w:hAnsi="Times New Roman" w:cs="Times New Roman"/>
          <w:sz w:val="24"/>
          <w:szCs w:val="24"/>
        </w:rPr>
        <w:t>1. Attendre que la run soit terminée sur les trois composantes (GC, autosampler et EZ-Start) puis fermer l’air</w:t>
      </w:r>
    </w:p>
    <w:p w14:paraId="67929779" w14:textId="77777777" w:rsidR="00C26FCC" w:rsidRDefault="00C26FCC" w:rsidP="00C26FCC">
      <w:pPr>
        <w:spacing w:after="0"/>
        <w:ind w:left="567"/>
        <w:rPr>
          <w:rFonts w:ascii="Times New Roman" w:hAnsi="Times New Roman" w:cs="Times New Roman"/>
          <w:sz w:val="24"/>
          <w:szCs w:val="24"/>
        </w:rPr>
      </w:pPr>
      <w:r>
        <w:rPr>
          <w:rFonts w:ascii="Times New Roman" w:hAnsi="Times New Roman" w:cs="Times New Roman"/>
          <w:sz w:val="24"/>
          <w:szCs w:val="24"/>
        </w:rPr>
        <w:t>a. Autosampler à READY</w:t>
      </w:r>
    </w:p>
    <w:p w14:paraId="7DC9DE49" w14:textId="77777777" w:rsidR="00C26FCC" w:rsidRDefault="00C26FCC" w:rsidP="00C26FCC">
      <w:pPr>
        <w:spacing w:after="0"/>
        <w:ind w:left="567"/>
        <w:rPr>
          <w:rFonts w:ascii="Times New Roman" w:hAnsi="Times New Roman" w:cs="Times New Roman"/>
          <w:sz w:val="24"/>
          <w:szCs w:val="24"/>
        </w:rPr>
      </w:pPr>
      <w:r>
        <w:rPr>
          <w:rFonts w:ascii="Times New Roman" w:hAnsi="Times New Roman" w:cs="Times New Roman"/>
          <w:sz w:val="24"/>
          <w:szCs w:val="24"/>
        </w:rPr>
        <w:t>b. GC avec lumière READY vert aussi, pas bouton ready en train de clignoter</w:t>
      </w:r>
    </w:p>
    <w:p w14:paraId="446194D9" w14:textId="77777777" w:rsidR="00C26FCC" w:rsidRDefault="00C26FCC" w:rsidP="00C26FCC">
      <w:pPr>
        <w:spacing w:after="0"/>
        <w:ind w:left="567"/>
        <w:rPr>
          <w:rFonts w:ascii="Times New Roman" w:hAnsi="Times New Roman" w:cs="Times New Roman"/>
          <w:sz w:val="24"/>
          <w:szCs w:val="24"/>
        </w:rPr>
      </w:pPr>
      <w:r>
        <w:rPr>
          <w:rFonts w:ascii="Times New Roman" w:hAnsi="Times New Roman" w:cs="Times New Roman"/>
          <w:sz w:val="24"/>
          <w:szCs w:val="24"/>
        </w:rPr>
        <w:t>c. EZ-Start a complété ses acquisitions : le dernier chromatogramme devrait rester à l’écran une fois terminé</w:t>
      </w:r>
    </w:p>
    <w:p w14:paraId="6E982C42" w14:textId="77777777" w:rsidR="00C26FCC" w:rsidRDefault="00C26FCC" w:rsidP="00C26FCC">
      <w:pPr>
        <w:spacing w:after="0"/>
        <w:ind w:left="567"/>
        <w:rPr>
          <w:rFonts w:ascii="Times New Roman" w:hAnsi="Times New Roman" w:cs="Times New Roman"/>
          <w:sz w:val="24"/>
          <w:szCs w:val="24"/>
        </w:rPr>
      </w:pPr>
      <w:r>
        <w:rPr>
          <w:rFonts w:ascii="Times New Roman" w:hAnsi="Times New Roman" w:cs="Times New Roman"/>
          <w:sz w:val="24"/>
          <w:szCs w:val="24"/>
        </w:rPr>
        <w:t>d. Si pas d’autres runs pour la journée : fermer l’air en dévissant le tube du débitmètre et en mettant le bouchon (s’assurer de le septum est à l’intérieur)</w:t>
      </w:r>
    </w:p>
    <w:p w14:paraId="5EE6E19A" w14:textId="77777777" w:rsidR="00C26FCC" w:rsidRDefault="00C26FCC" w:rsidP="00C26FCC">
      <w:pPr>
        <w:spacing w:after="0"/>
        <w:ind w:left="567"/>
        <w:rPr>
          <w:rFonts w:ascii="Times New Roman" w:hAnsi="Times New Roman" w:cs="Times New Roman"/>
          <w:sz w:val="24"/>
          <w:szCs w:val="24"/>
        </w:rPr>
      </w:pPr>
      <w:r>
        <w:rPr>
          <w:rFonts w:ascii="Times New Roman" w:hAnsi="Times New Roman" w:cs="Times New Roman"/>
          <w:sz w:val="24"/>
          <w:szCs w:val="24"/>
        </w:rPr>
        <w:t>e. Si d’autres runs dans la journée : garder l’air ouvert et attendre 1h30 à 2h avant de lancer une nouvelle run. Idéalement, ne pas faire plus de 2 runs par jour</w:t>
      </w:r>
    </w:p>
    <w:p w14:paraId="5A69B413" w14:textId="77777777" w:rsidR="00C26FCC" w:rsidRDefault="00C26FCC" w:rsidP="00C26FCC">
      <w:pPr>
        <w:spacing w:after="0"/>
        <w:rPr>
          <w:rFonts w:ascii="Times New Roman" w:hAnsi="Times New Roman" w:cs="Times New Roman"/>
          <w:sz w:val="24"/>
          <w:szCs w:val="24"/>
        </w:rPr>
      </w:pPr>
    </w:p>
    <w:p w14:paraId="242E22A8" w14:textId="77777777" w:rsidR="00C26FCC" w:rsidRDefault="00C26FCC" w:rsidP="00C26FCC">
      <w:pPr>
        <w:spacing w:after="0"/>
        <w:rPr>
          <w:rFonts w:ascii="Times New Roman" w:hAnsi="Times New Roman" w:cs="Times New Roman"/>
          <w:sz w:val="24"/>
          <w:szCs w:val="24"/>
        </w:rPr>
      </w:pPr>
      <w:r>
        <w:rPr>
          <w:rFonts w:ascii="Times New Roman" w:hAnsi="Times New Roman" w:cs="Times New Roman"/>
          <w:sz w:val="24"/>
          <w:szCs w:val="24"/>
        </w:rPr>
        <w:t>2. Mettre en veille si nécessaire (si d’autres runs le lendemain)</w:t>
      </w:r>
    </w:p>
    <w:p w14:paraId="18F45423" w14:textId="77777777" w:rsidR="00C26FCC" w:rsidRDefault="00C26FCC" w:rsidP="00C26FCC">
      <w:pPr>
        <w:spacing w:after="0"/>
        <w:ind w:left="567"/>
        <w:rPr>
          <w:rFonts w:ascii="Times New Roman" w:hAnsi="Times New Roman" w:cs="Times New Roman"/>
          <w:sz w:val="24"/>
          <w:szCs w:val="24"/>
        </w:rPr>
      </w:pPr>
      <w:r>
        <w:rPr>
          <w:rFonts w:ascii="Times New Roman" w:hAnsi="Times New Roman" w:cs="Times New Roman"/>
          <w:sz w:val="24"/>
          <w:szCs w:val="24"/>
        </w:rPr>
        <w:t>a. Fermer les détecteurs</w:t>
      </w:r>
    </w:p>
    <w:p w14:paraId="704C72AB" w14:textId="77777777" w:rsidR="00C26FCC" w:rsidRDefault="00C26FCC" w:rsidP="00C26FCC">
      <w:pPr>
        <w:spacing w:after="0"/>
        <w:ind w:left="1134"/>
        <w:rPr>
          <w:rFonts w:ascii="Times New Roman" w:hAnsi="Times New Roman" w:cs="Times New Roman"/>
          <w:sz w:val="24"/>
          <w:szCs w:val="24"/>
        </w:rPr>
      </w:pPr>
      <w:r>
        <w:rPr>
          <w:rFonts w:ascii="Times New Roman" w:hAnsi="Times New Roman" w:cs="Times New Roman"/>
          <w:sz w:val="24"/>
          <w:szCs w:val="24"/>
        </w:rPr>
        <w:t>Menu DET</w:t>
      </w:r>
    </w:p>
    <w:p w14:paraId="3FD7ED8D" w14:textId="77777777" w:rsidR="00C26FCC" w:rsidRDefault="00C26FCC" w:rsidP="00C26FCC">
      <w:pPr>
        <w:spacing w:after="0"/>
        <w:ind w:left="1701"/>
        <w:rPr>
          <w:rFonts w:ascii="Times New Roman" w:hAnsi="Times New Roman" w:cs="Times New Roman"/>
          <w:sz w:val="24"/>
          <w:szCs w:val="24"/>
        </w:rPr>
      </w:pPr>
      <w:r>
        <w:rPr>
          <w:rFonts w:ascii="Times New Roman" w:hAnsi="Times New Roman" w:cs="Times New Roman"/>
          <w:sz w:val="24"/>
          <w:szCs w:val="24"/>
        </w:rPr>
        <w:t>ECD et TCD à OFF</w:t>
      </w:r>
    </w:p>
    <w:p w14:paraId="59C1158F" w14:textId="77777777" w:rsidR="00C26FCC" w:rsidRDefault="00C26FCC" w:rsidP="00C26FCC">
      <w:pPr>
        <w:spacing w:after="0"/>
        <w:ind w:left="567"/>
        <w:rPr>
          <w:rFonts w:ascii="Times New Roman" w:hAnsi="Times New Roman" w:cs="Times New Roman"/>
          <w:sz w:val="24"/>
          <w:szCs w:val="24"/>
        </w:rPr>
      </w:pPr>
      <w:r>
        <w:rPr>
          <w:rFonts w:ascii="Times New Roman" w:hAnsi="Times New Roman" w:cs="Times New Roman"/>
          <w:sz w:val="24"/>
          <w:szCs w:val="24"/>
        </w:rPr>
        <w:t>b. Fermer le GC</w:t>
      </w:r>
    </w:p>
    <w:p w14:paraId="5F64F8E5" w14:textId="77777777" w:rsidR="00C26FCC" w:rsidRDefault="00C26FCC" w:rsidP="00C26FCC">
      <w:pPr>
        <w:spacing w:after="0"/>
        <w:ind w:left="1134"/>
        <w:rPr>
          <w:rFonts w:ascii="Times New Roman" w:hAnsi="Times New Roman" w:cs="Times New Roman"/>
          <w:sz w:val="24"/>
          <w:szCs w:val="24"/>
        </w:rPr>
      </w:pPr>
      <w:r>
        <w:rPr>
          <w:rFonts w:ascii="Times New Roman" w:hAnsi="Times New Roman" w:cs="Times New Roman"/>
          <w:sz w:val="24"/>
          <w:szCs w:val="24"/>
        </w:rPr>
        <w:t>Menu GC -&gt; STOP GC</w:t>
      </w:r>
    </w:p>
    <w:p w14:paraId="3FAD6340" w14:textId="77777777" w:rsidR="00C26FCC" w:rsidRDefault="00C26FCC" w:rsidP="00C26FCC">
      <w:pPr>
        <w:spacing w:after="0"/>
        <w:ind w:left="567"/>
        <w:rPr>
          <w:rFonts w:ascii="Times New Roman" w:hAnsi="Times New Roman" w:cs="Times New Roman"/>
          <w:sz w:val="24"/>
          <w:szCs w:val="24"/>
        </w:rPr>
      </w:pPr>
      <w:r>
        <w:rPr>
          <w:rFonts w:ascii="Times New Roman" w:hAnsi="Times New Roman" w:cs="Times New Roman"/>
          <w:sz w:val="24"/>
          <w:szCs w:val="24"/>
        </w:rPr>
        <w:t>La fan devrait fonctionner à fond jusqu’à ce que la température de la colonne soit &lt;40°C puis s’arrêter. Pas besoin de toucher à l’UPS (la boîte noire à droite).</w:t>
      </w:r>
    </w:p>
    <w:p w14:paraId="79C563F7" w14:textId="77777777" w:rsidR="006B674F" w:rsidRDefault="006B674F" w:rsidP="00C26FCC">
      <w:pPr>
        <w:spacing w:after="0"/>
        <w:ind w:left="567"/>
        <w:rPr>
          <w:rFonts w:ascii="Times New Roman" w:hAnsi="Times New Roman" w:cs="Times New Roman"/>
          <w:sz w:val="24"/>
          <w:szCs w:val="24"/>
        </w:rPr>
      </w:pPr>
      <w:r>
        <w:rPr>
          <w:rFonts w:ascii="Times New Roman" w:hAnsi="Times New Roman" w:cs="Times New Roman"/>
          <w:sz w:val="24"/>
          <w:szCs w:val="24"/>
        </w:rPr>
        <w:t>c. Attendre que toutes les composantes aient refroidies T &lt; 100°C, plus froid si possible. Pour voir la température des composantes</w:t>
      </w:r>
    </w:p>
    <w:p w14:paraId="2498F324" w14:textId="77777777" w:rsidR="006B674F" w:rsidRDefault="006B674F" w:rsidP="006B674F">
      <w:pPr>
        <w:spacing w:after="0"/>
        <w:ind w:left="1134"/>
        <w:rPr>
          <w:rFonts w:ascii="Times New Roman" w:hAnsi="Times New Roman" w:cs="Times New Roman"/>
          <w:sz w:val="24"/>
          <w:szCs w:val="24"/>
        </w:rPr>
      </w:pPr>
      <w:r>
        <w:rPr>
          <w:rFonts w:ascii="Times New Roman" w:hAnsi="Times New Roman" w:cs="Times New Roman"/>
          <w:sz w:val="24"/>
          <w:szCs w:val="24"/>
        </w:rPr>
        <w:t>Menu MONIT</w:t>
      </w:r>
    </w:p>
    <w:p w14:paraId="1AB48206" w14:textId="77777777" w:rsidR="006B674F" w:rsidRDefault="006B674F" w:rsidP="006B674F">
      <w:pPr>
        <w:spacing w:after="0"/>
        <w:ind w:left="1701"/>
        <w:rPr>
          <w:rFonts w:ascii="Times New Roman" w:hAnsi="Times New Roman" w:cs="Times New Roman"/>
          <w:sz w:val="24"/>
          <w:szCs w:val="24"/>
        </w:rPr>
      </w:pPr>
      <w:r>
        <w:rPr>
          <w:rFonts w:ascii="Times New Roman" w:hAnsi="Times New Roman" w:cs="Times New Roman"/>
          <w:sz w:val="24"/>
          <w:szCs w:val="24"/>
        </w:rPr>
        <w:t>TEMP MON</w:t>
      </w:r>
    </w:p>
    <w:p w14:paraId="19ECE0C5" w14:textId="77777777" w:rsidR="006B674F" w:rsidRDefault="006B674F" w:rsidP="006B674F">
      <w:pPr>
        <w:spacing w:after="0"/>
        <w:ind w:left="567"/>
        <w:rPr>
          <w:rFonts w:ascii="Times New Roman" w:hAnsi="Times New Roman" w:cs="Times New Roman"/>
          <w:sz w:val="24"/>
          <w:szCs w:val="24"/>
        </w:rPr>
      </w:pPr>
      <w:r>
        <w:rPr>
          <w:rFonts w:ascii="Times New Roman" w:hAnsi="Times New Roman" w:cs="Times New Roman"/>
          <w:sz w:val="24"/>
          <w:szCs w:val="24"/>
        </w:rPr>
        <w:t>d. Baisser le débit à 1ml, le make-up du TCD à &lt;10kPa et la pression de sortie (cadran de gauche) du cylindre de N</w:t>
      </w:r>
      <w:r w:rsidRPr="006B674F">
        <w:rPr>
          <w:rFonts w:ascii="Times New Roman" w:hAnsi="Times New Roman" w:cs="Times New Roman"/>
          <w:sz w:val="24"/>
          <w:szCs w:val="24"/>
          <w:vertAlign w:val="subscript"/>
        </w:rPr>
        <w:t>2</w:t>
      </w:r>
      <w:r>
        <w:rPr>
          <w:rFonts w:ascii="Times New Roman" w:hAnsi="Times New Roman" w:cs="Times New Roman"/>
          <w:sz w:val="24"/>
          <w:szCs w:val="24"/>
        </w:rPr>
        <w:t xml:space="preserve"> à 20 PSI. Ne pas toucher au make-up de l’ECD (P</w:t>
      </w:r>
      <w:r w:rsidRPr="006B674F">
        <w:rPr>
          <w:rFonts w:ascii="Times New Roman" w:hAnsi="Times New Roman" w:cs="Times New Roman"/>
          <w:sz w:val="24"/>
          <w:szCs w:val="24"/>
          <w:vertAlign w:val="subscript"/>
        </w:rPr>
        <w:t>5</w:t>
      </w:r>
      <w:r>
        <w:rPr>
          <w:rFonts w:ascii="Times New Roman" w:hAnsi="Times New Roman" w:cs="Times New Roman"/>
          <w:sz w:val="24"/>
          <w:szCs w:val="24"/>
        </w:rPr>
        <w:t>)</w:t>
      </w:r>
    </w:p>
    <w:p w14:paraId="2F77AF13" w14:textId="77777777" w:rsidR="006B674F" w:rsidRDefault="006B674F" w:rsidP="006B674F">
      <w:pPr>
        <w:spacing w:after="0"/>
        <w:ind w:left="1134"/>
        <w:rPr>
          <w:rFonts w:ascii="Times New Roman" w:hAnsi="Times New Roman" w:cs="Times New Roman"/>
          <w:sz w:val="24"/>
          <w:szCs w:val="24"/>
        </w:rPr>
      </w:pPr>
      <w:r>
        <w:rPr>
          <w:rFonts w:ascii="Times New Roman" w:hAnsi="Times New Roman" w:cs="Times New Roman"/>
          <w:sz w:val="24"/>
          <w:szCs w:val="24"/>
        </w:rPr>
        <w:t>Menu Flow -&gt; 40 ml à 1ml</w:t>
      </w:r>
    </w:p>
    <w:p w14:paraId="1D8426A6" w14:textId="77777777" w:rsidR="006B674F" w:rsidRDefault="006B674F" w:rsidP="006B674F">
      <w:pPr>
        <w:spacing w:after="0"/>
        <w:ind w:left="1134"/>
        <w:rPr>
          <w:rFonts w:ascii="Times New Roman" w:hAnsi="Times New Roman" w:cs="Times New Roman"/>
          <w:sz w:val="24"/>
          <w:szCs w:val="24"/>
        </w:rPr>
      </w:pPr>
      <w:r>
        <w:rPr>
          <w:rFonts w:ascii="Times New Roman" w:hAnsi="Times New Roman" w:cs="Times New Roman"/>
          <w:sz w:val="24"/>
          <w:szCs w:val="24"/>
        </w:rPr>
        <w:t>Roulette en haut de l‘instrument</w:t>
      </w:r>
    </w:p>
    <w:p w14:paraId="71CB715D" w14:textId="77777777" w:rsidR="006B674F" w:rsidRDefault="006B674F" w:rsidP="006B674F">
      <w:pPr>
        <w:spacing w:after="0"/>
        <w:ind w:left="567"/>
        <w:rPr>
          <w:rFonts w:ascii="Times New Roman" w:hAnsi="Times New Roman" w:cs="Times New Roman"/>
          <w:sz w:val="24"/>
          <w:szCs w:val="24"/>
        </w:rPr>
      </w:pPr>
      <w:r>
        <w:rPr>
          <w:rFonts w:ascii="Times New Roman" w:hAnsi="Times New Roman" w:cs="Times New Roman"/>
          <w:sz w:val="24"/>
          <w:szCs w:val="24"/>
        </w:rPr>
        <w:t>e. Revenir périodiquement pour s’assurer que les pressions et flow sont maintenus et pour s’assurer que le niveau interne (cadran de droite) de N</w:t>
      </w:r>
      <w:r w:rsidRPr="006B674F">
        <w:rPr>
          <w:rFonts w:ascii="Times New Roman" w:hAnsi="Times New Roman" w:cs="Times New Roman"/>
          <w:sz w:val="24"/>
          <w:szCs w:val="24"/>
          <w:vertAlign w:val="subscript"/>
        </w:rPr>
        <w:t>2</w:t>
      </w:r>
      <w:r>
        <w:rPr>
          <w:rFonts w:ascii="Times New Roman" w:hAnsi="Times New Roman" w:cs="Times New Roman"/>
          <w:sz w:val="24"/>
          <w:szCs w:val="24"/>
        </w:rPr>
        <w:t xml:space="preserve"> &lt; 300 PSI; lorsque ce niveau est atteint, changer la bonbonne, même si l’instrument est en veille</w:t>
      </w:r>
    </w:p>
    <w:p w14:paraId="24C8EC6E" w14:textId="77777777" w:rsidR="006B674F" w:rsidRDefault="006B674F" w:rsidP="006B674F">
      <w:pPr>
        <w:spacing w:after="0"/>
        <w:rPr>
          <w:rFonts w:ascii="Times New Roman" w:hAnsi="Times New Roman" w:cs="Times New Roman"/>
          <w:sz w:val="24"/>
          <w:szCs w:val="24"/>
        </w:rPr>
      </w:pPr>
    </w:p>
    <w:p w14:paraId="4B230450" w14:textId="77777777" w:rsidR="006B674F" w:rsidRDefault="006B674F">
      <w:pPr>
        <w:rPr>
          <w:rFonts w:ascii="Times New Roman" w:hAnsi="Times New Roman" w:cs="Times New Roman"/>
          <w:sz w:val="24"/>
          <w:szCs w:val="24"/>
        </w:rPr>
      </w:pPr>
      <w:r>
        <w:rPr>
          <w:rFonts w:ascii="Times New Roman" w:hAnsi="Times New Roman" w:cs="Times New Roman"/>
          <w:sz w:val="24"/>
          <w:szCs w:val="24"/>
        </w:rPr>
        <w:br w:type="page"/>
      </w:r>
    </w:p>
    <w:p w14:paraId="19694E6D" w14:textId="77777777" w:rsidR="006B674F" w:rsidRPr="006B674F" w:rsidRDefault="006B674F" w:rsidP="006B674F">
      <w:pPr>
        <w:spacing w:after="0"/>
        <w:rPr>
          <w:rFonts w:ascii="Times New Roman" w:hAnsi="Times New Roman" w:cs="Times New Roman"/>
          <w:b/>
          <w:sz w:val="24"/>
          <w:szCs w:val="24"/>
        </w:rPr>
      </w:pPr>
      <w:r w:rsidRPr="006B674F">
        <w:rPr>
          <w:rFonts w:ascii="Times New Roman" w:hAnsi="Times New Roman" w:cs="Times New Roman"/>
          <w:b/>
          <w:sz w:val="24"/>
          <w:szCs w:val="24"/>
        </w:rPr>
        <w:lastRenderedPageBreak/>
        <w:t>6. Analyse des résultats dans EZ-Start</w:t>
      </w:r>
    </w:p>
    <w:p w14:paraId="77F26B82" w14:textId="77777777" w:rsidR="006B674F" w:rsidRDefault="006B674F" w:rsidP="006B674F">
      <w:pPr>
        <w:spacing w:after="0"/>
        <w:rPr>
          <w:rFonts w:ascii="Times New Roman" w:hAnsi="Times New Roman" w:cs="Times New Roman"/>
          <w:sz w:val="24"/>
          <w:szCs w:val="24"/>
        </w:rPr>
      </w:pPr>
    </w:p>
    <w:p w14:paraId="2A13581C" w14:textId="77777777" w:rsidR="006B674F" w:rsidRDefault="006B674F" w:rsidP="006B674F">
      <w:pPr>
        <w:spacing w:after="0"/>
        <w:rPr>
          <w:rFonts w:ascii="Times New Roman" w:hAnsi="Times New Roman" w:cs="Times New Roman"/>
          <w:sz w:val="24"/>
          <w:szCs w:val="24"/>
        </w:rPr>
      </w:pPr>
      <w:r>
        <w:rPr>
          <w:rFonts w:ascii="Times New Roman" w:hAnsi="Times New Roman" w:cs="Times New Roman"/>
          <w:sz w:val="24"/>
          <w:szCs w:val="24"/>
        </w:rPr>
        <w:t>1. Visionnement des chromatogrammes</w:t>
      </w:r>
    </w:p>
    <w:p w14:paraId="4327E3A4" w14:textId="77777777" w:rsidR="006B674F" w:rsidRDefault="006B674F" w:rsidP="006B674F">
      <w:pPr>
        <w:spacing w:after="0"/>
        <w:ind w:left="567"/>
        <w:rPr>
          <w:rFonts w:ascii="Times New Roman" w:hAnsi="Times New Roman" w:cs="Times New Roman"/>
          <w:sz w:val="24"/>
          <w:szCs w:val="24"/>
        </w:rPr>
      </w:pPr>
      <w:r>
        <w:rPr>
          <w:rFonts w:ascii="Times New Roman" w:hAnsi="Times New Roman" w:cs="Times New Roman"/>
          <w:sz w:val="24"/>
          <w:szCs w:val="24"/>
        </w:rPr>
        <w:t>a. Ouvrir les chromatogrammes un à un afin de vérifier la qualité de l’intégration</w:t>
      </w:r>
    </w:p>
    <w:p w14:paraId="6C54F0A1" w14:textId="77777777" w:rsidR="006B674F" w:rsidRDefault="006B674F" w:rsidP="006B674F">
      <w:pPr>
        <w:spacing w:after="0"/>
        <w:ind w:left="1134"/>
        <w:rPr>
          <w:rFonts w:ascii="Times New Roman" w:hAnsi="Times New Roman" w:cs="Times New Roman"/>
          <w:sz w:val="24"/>
          <w:szCs w:val="24"/>
        </w:rPr>
      </w:pPr>
      <w:r>
        <w:rPr>
          <w:rFonts w:ascii="Times New Roman" w:hAnsi="Times New Roman" w:cs="Times New Roman"/>
          <w:sz w:val="24"/>
          <w:szCs w:val="24"/>
        </w:rPr>
        <w:t>File -&gt; Data -&gt; Open</w:t>
      </w:r>
    </w:p>
    <w:p w14:paraId="11A03977" w14:textId="77777777" w:rsidR="006B674F" w:rsidRDefault="006B674F" w:rsidP="006B674F">
      <w:pPr>
        <w:spacing w:after="0"/>
        <w:ind w:left="1701"/>
        <w:rPr>
          <w:rFonts w:ascii="Times New Roman" w:hAnsi="Times New Roman" w:cs="Times New Roman"/>
          <w:sz w:val="24"/>
          <w:szCs w:val="24"/>
        </w:rPr>
      </w:pPr>
      <w:r>
        <w:rPr>
          <w:rFonts w:ascii="Times New Roman" w:hAnsi="Times New Roman" w:cs="Times New Roman"/>
          <w:sz w:val="24"/>
          <w:szCs w:val="24"/>
        </w:rPr>
        <w:t>NOTE : Un nom qui décrit clairement chaque échantillon est très utile à cette étape</w:t>
      </w:r>
    </w:p>
    <w:p w14:paraId="4AC95023" w14:textId="77777777" w:rsidR="006B674F" w:rsidRDefault="006B674F" w:rsidP="006B674F">
      <w:pPr>
        <w:spacing w:after="0"/>
        <w:ind w:left="567"/>
        <w:rPr>
          <w:rFonts w:ascii="Times New Roman" w:hAnsi="Times New Roman" w:cs="Times New Roman"/>
          <w:sz w:val="24"/>
          <w:szCs w:val="24"/>
        </w:rPr>
      </w:pPr>
      <w:r>
        <w:rPr>
          <w:rFonts w:ascii="Times New Roman" w:hAnsi="Times New Roman" w:cs="Times New Roman"/>
          <w:sz w:val="24"/>
          <w:szCs w:val="24"/>
        </w:rPr>
        <w:t>b. Si l’intégration est de mauvaise qualité, utiliser la fonction «peak integration» pour tenter d’améliorer l’intégration en prenant soin de choisir la bonne fnêtre en haut (ECD ou TCD) puisque cela détermine quel chromatogramme sera modifié</w:t>
      </w:r>
    </w:p>
    <w:p w14:paraId="28143A9D" w14:textId="77777777" w:rsidR="006B674F" w:rsidRDefault="006B674F" w:rsidP="006B674F">
      <w:pPr>
        <w:spacing w:after="0"/>
        <w:ind w:left="1134"/>
        <w:rPr>
          <w:rFonts w:ascii="Times New Roman" w:hAnsi="Times New Roman" w:cs="Times New Roman"/>
          <w:sz w:val="24"/>
          <w:szCs w:val="24"/>
        </w:rPr>
      </w:pPr>
      <w:r>
        <w:rPr>
          <w:rFonts w:ascii="Times New Roman" w:hAnsi="Times New Roman" w:cs="Times New Roman"/>
          <w:sz w:val="24"/>
          <w:szCs w:val="24"/>
        </w:rPr>
        <w:t>i. Treshold : défini la pente minimale pour considérer un pic. On pourra augmenter la valeur pour faire en sorte qu’un pic commence plus tard</w:t>
      </w:r>
    </w:p>
    <w:p w14:paraId="2B196218" w14:textId="77777777" w:rsidR="006B674F" w:rsidRDefault="006B674F" w:rsidP="006B674F">
      <w:pPr>
        <w:spacing w:after="0"/>
        <w:ind w:left="1134"/>
        <w:rPr>
          <w:rFonts w:ascii="Times New Roman" w:hAnsi="Times New Roman" w:cs="Times New Roman"/>
          <w:sz w:val="24"/>
          <w:szCs w:val="24"/>
        </w:rPr>
      </w:pPr>
      <w:r>
        <w:rPr>
          <w:rFonts w:ascii="Times New Roman" w:hAnsi="Times New Roman" w:cs="Times New Roman"/>
          <w:sz w:val="24"/>
          <w:szCs w:val="24"/>
        </w:rPr>
        <w:t>ii. Minimum area, width :  ne devrait pas être à changer</w:t>
      </w:r>
    </w:p>
    <w:p w14:paraId="07D4EA05" w14:textId="77777777" w:rsidR="006B674F" w:rsidRDefault="006B674F" w:rsidP="006B674F">
      <w:pPr>
        <w:spacing w:after="0"/>
        <w:ind w:left="1134"/>
        <w:rPr>
          <w:rFonts w:ascii="Times New Roman" w:hAnsi="Times New Roman" w:cs="Times New Roman"/>
          <w:sz w:val="24"/>
          <w:szCs w:val="24"/>
        </w:rPr>
      </w:pPr>
      <w:r>
        <w:rPr>
          <w:rFonts w:ascii="Times New Roman" w:hAnsi="Times New Roman" w:cs="Times New Roman"/>
          <w:sz w:val="24"/>
          <w:szCs w:val="24"/>
        </w:rPr>
        <w:t>iii. Integration off : coupe l’intégration entre certaines valeurs. Utile pour définir quand le pic commence et quand il finit asi les autres options ne marchent pas. Utile aussi pour éliminer l’intégration de pics inintéressants au début et à la fin</w:t>
      </w:r>
    </w:p>
    <w:p w14:paraId="0E22773E" w14:textId="77777777" w:rsidR="006B674F" w:rsidRDefault="006B674F" w:rsidP="006B674F">
      <w:pPr>
        <w:spacing w:after="0"/>
        <w:ind w:left="1134"/>
        <w:rPr>
          <w:rFonts w:ascii="Times New Roman" w:hAnsi="Times New Roman" w:cs="Times New Roman"/>
          <w:sz w:val="24"/>
          <w:szCs w:val="24"/>
        </w:rPr>
      </w:pPr>
      <w:r>
        <w:rPr>
          <w:rFonts w:ascii="Times New Roman" w:hAnsi="Times New Roman" w:cs="Times New Roman"/>
          <w:sz w:val="24"/>
          <w:szCs w:val="24"/>
        </w:rPr>
        <w:t>iv. Tangent skim : utile si pic d’intérêt est situé sur la courbe descendante du pic d’air et qu’on veut corriger la ligne de base utilisée</w:t>
      </w:r>
    </w:p>
    <w:p w14:paraId="5B454C8E" w14:textId="77777777" w:rsidR="006B674F" w:rsidRDefault="006B674F" w:rsidP="006B674F">
      <w:pPr>
        <w:spacing w:after="0"/>
        <w:ind w:left="567"/>
        <w:rPr>
          <w:rFonts w:ascii="Times New Roman" w:hAnsi="Times New Roman" w:cs="Times New Roman"/>
          <w:sz w:val="24"/>
          <w:szCs w:val="24"/>
        </w:rPr>
      </w:pPr>
      <w:r>
        <w:rPr>
          <w:rFonts w:ascii="Times New Roman" w:hAnsi="Times New Roman" w:cs="Times New Roman"/>
          <w:sz w:val="24"/>
          <w:szCs w:val="24"/>
        </w:rPr>
        <w:t>c. Si l’intégration est modifiée et doit être enregistrée, le faire en pressant le bouton avec une calculatrice en haut (ANALYZE). Le chromatogramme devrait changer et les valeurs associées aussi</w:t>
      </w:r>
    </w:p>
    <w:p w14:paraId="0C96C4EC" w14:textId="77777777" w:rsidR="006B674F" w:rsidRDefault="005B1609" w:rsidP="005B1609">
      <w:pPr>
        <w:spacing w:after="0"/>
        <w:ind w:left="1134"/>
        <w:rPr>
          <w:rFonts w:ascii="Times New Roman" w:hAnsi="Times New Roman" w:cs="Times New Roman"/>
          <w:sz w:val="24"/>
          <w:szCs w:val="24"/>
        </w:rPr>
      </w:pPr>
      <w:r>
        <w:rPr>
          <w:rFonts w:ascii="Times New Roman" w:hAnsi="Times New Roman" w:cs="Times New Roman"/>
          <w:sz w:val="24"/>
          <w:szCs w:val="24"/>
        </w:rPr>
        <w:t>ATTENTION : Les paramètres utilisés pour un chromatogramme sont conservés pour le prochain et peuvent être inadéquats. Toutefois, tant qu’on ne touche pas la touche calculatrice (ANALYZE), il n’y aura pas de modification des valeurs pour les autres chromatogrammes consultés</w:t>
      </w:r>
    </w:p>
    <w:p w14:paraId="0F0D4357" w14:textId="77777777" w:rsidR="005B1609" w:rsidRDefault="005B1609" w:rsidP="005B1609">
      <w:pPr>
        <w:spacing w:after="0"/>
        <w:ind w:left="567"/>
        <w:rPr>
          <w:rFonts w:ascii="Times New Roman" w:hAnsi="Times New Roman" w:cs="Times New Roman"/>
          <w:sz w:val="24"/>
          <w:szCs w:val="24"/>
        </w:rPr>
      </w:pPr>
      <w:r>
        <w:rPr>
          <w:rFonts w:ascii="Times New Roman" w:hAnsi="Times New Roman" w:cs="Times New Roman"/>
          <w:sz w:val="24"/>
          <w:szCs w:val="24"/>
        </w:rPr>
        <w:t>d. Enregistrer les nouveaux paramètres au besoin s’ils sont pertinents pour tous les chromatogrammes. Sinon, on préserve les paramètres de base qui sont plus fréquents</w:t>
      </w:r>
    </w:p>
    <w:p w14:paraId="0ADD1D87" w14:textId="77777777" w:rsidR="005B1609" w:rsidRDefault="005B1609" w:rsidP="005B1609">
      <w:pPr>
        <w:spacing w:after="0"/>
        <w:ind w:left="1134"/>
        <w:rPr>
          <w:rFonts w:ascii="Times New Roman" w:hAnsi="Times New Roman" w:cs="Times New Roman"/>
          <w:sz w:val="24"/>
          <w:szCs w:val="24"/>
        </w:rPr>
      </w:pPr>
      <w:r>
        <w:rPr>
          <w:rFonts w:ascii="Times New Roman" w:hAnsi="Times New Roman" w:cs="Times New Roman"/>
          <w:sz w:val="24"/>
          <w:szCs w:val="24"/>
        </w:rPr>
        <w:t>File -&gt; Method -&gt; Save</w:t>
      </w:r>
    </w:p>
    <w:p w14:paraId="5FC26B01" w14:textId="77777777" w:rsidR="005B1609" w:rsidRDefault="005B1609" w:rsidP="005B1609">
      <w:pPr>
        <w:spacing w:after="0"/>
        <w:ind w:left="567"/>
        <w:rPr>
          <w:rFonts w:ascii="Times New Roman" w:hAnsi="Times New Roman" w:cs="Times New Roman"/>
          <w:sz w:val="24"/>
          <w:szCs w:val="24"/>
        </w:rPr>
      </w:pPr>
      <w:r>
        <w:rPr>
          <w:rFonts w:ascii="Times New Roman" w:hAnsi="Times New Roman" w:cs="Times New Roman"/>
          <w:sz w:val="24"/>
          <w:szCs w:val="24"/>
        </w:rPr>
        <w:t>e. Quitter EZ-Start</w:t>
      </w:r>
    </w:p>
    <w:p w14:paraId="408FF096" w14:textId="77777777" w:rsidR="005B1609" w:rsidRDefault="005B1609" w:rsidP="005B1609">
      <w:pPr>
        <w:spacing w:after="0"/>
        <w:rPr>
          <w:rFonts w:ascii="Times New Roman" w:hAnsi="Times New Roman" w:cs="Times New Roman"/>
          <w:sz w:val="24"/>
          <w:szCs w:val="24"/>
        </w:rPr>
      </w:pPr>
    </w:p>
    <w:p w14:paraId="6D0D818E" w14:textId="77777777" w:rsidR="005B1609" w:rsidRDefault="005B1609" w:rsidP="005B1609">
      <w:pPr>
        <w:spacing w:after="0"/>
        <w:rPr>
          <w:rFonts w:ascii="Times New Roman" w:hAnsi="Times New Roman" w:cs="Times New Roman"/>
          <w:sz w:val="24"/>
          <w:szCs w:val="24"/>
        </w:rPr>
      </w:pPr>
      <w:r>
        <w:rPr>
          <w:rFonts w:ascii="Times New Roman" w:hAnsi="Times New Roman" w:cs="Times New Roman"/>
          <w:sz w:val="24"/>
          <w:szCs w:val="24"/>
        </w:rPr>
        <w:t>2. Chercher les valeurs brutes</w:t>
      </w:r>
    </w:p>
    <w:p w14:paraId="3A302756" w14:textId="77777777" w:rsidR="005B1609" w:rsidRDefault="007B33BB" w:rsidP="007B33BB">
      <w:pPr>
        <w:spacing w:after="0"/>
        <w:ind w:left="567"/>
        <w:rPr>
          <w:rFonts w:ascii="Times New Roman" w:hAnsi="Times New Roman" w:cs="Times New Roman"/>
          <w:sz w:val="24"/>
          <w:szCs w:val="24"/>
        </w:rPr>
      </w:pPr>
      <w:r>
        <w:rPr>
          <w:rFonts w:ascii="Times New Roman" w:hAnsi="Times New Roman" w:cs="Times New Roman"/>
          <w:sz w:val="24"/>
          <w:szCs w:val="24"/>
        </w:rPr>
        <w:t>a. Ouvrir le dossier EXPORT DATA sur le bureau</w:t>
      </w:r>
    </w:p>
    <w:p w14:paraId="6461E6BB" w14:textId="77777777" w:rsidR="007B33BB" w:rsidRDefault="007B33BB" w:rsidP="007B33BB">
      <w:pPr>
        <w:spacing w:after="0"/>
        <w:ind w:left="567"/>
        <w:rPr>
          <w:rFonts w:ascii="Times New Roman" w:hAnsi="Times New Roman" w:cs="Times New Roman"/>
          <w:sz w:val="24"/>
          <w:szCs w:val="24"/>
        </w:rPr>
      </w:pPr>
      <w:r>
        <w:rPr>
          <w:rFonts w:ascii="Times New Roman" w:hAnsi="Times New Roman" w:cs="Times New Roman"/>
          <w:sz w:val="24"/>
          <w:szCs w:val="24"/>
        </w:rPr>
        <w:t>b. Ouvrir les fichiers TCD-ECD HS-ECD.height (hauteur de l’ECD, CO</w:t>
      </w:r>
      <w:r w:rsidRPr="007B33BB">
        <w:rPr>
          <w:rFonts w:ascii="Times New Roman" w:hAnsi="Times New Roman" w:cs="Times New Roman"/>
          <w:sz w:val="24"/>
          <w:szCs w:val="24"/>
          <w:vertAlign w:val="subscript"/>
        </w:rPr>
        <w:t>2</w:t>
      </w:r>
      <w:r>
        <w:rPr>
          <w:rFonts w:ascii="Times New Roman" w:hAnsi="Times New Roman" w:cs="Times New Roman"/>
          <w:sz w:val="24"/>
          <w:szCs w:val="24"/>
        </w:rPr>
        <w:t>) et</w:t>
      </w:r>
      <w:r w:rsidRPr="007B33BB">
        <w:rPr>
          <w:rFonts w:ascii="Times New Roman" w:hAnsi="Times New Roman" w:cs="Times New Roman"/>
          <w:sz w:val="24"/>
          <w:szCs w:val="24"/>
        </w:rPr>
        <w:t xml:space="preserve"> </w:t>
      </w:r>
      <w:r>
        <w:rPr>
          <w:rFonts w:ascii="Times New Roman" w:hAnsi="Times New Roman" w:cs="Times New Roman"/>
          <w:sz w:val="24"/>
          <w:szCs w:val="24"/>
        </w:rPr>
        <w:t>TCD-ECD HS-TCD.height (hauteur du TCD, N</w:t>
      </w:r>
      <w:r w:rsidRPr="007B33BB">
        <w:rPr>
          <w:rFonts w:ascii="Times New Roman" w:hAnsi="Times New Roman" w:cs="Times New Roman"/>
          <w:sz w:val="24"/>
          <w:szCs w:val="24"/>
          <w:vertAlign w:val="subscript"/>
        </w:rPr>
        <w:t>2</w:t>
      </w:r>
      <w:r>
        <w:rPr>
          <w:rFonts w:ascii="Times New Roman" w:hAnsi="Times New Roman" w:cs="Times New Roman"/>
          <w:sz w:val="24"/>
          <w:szCs w:val="24"/>
        </w:rPr>
        <w:t>O). Ces fichiers s’ouvrent avec Excel</w:t>
      </w:r>
    </w:p>
    <w:p w14:paraId="1ADD81A2" w14:textId="77777777" w:rsidR="007B33BB" w:rsidRDefault="007B33BB" w:rsidP="007B33BB">
      <w:pPr>
        <w:spacing w:after="0"/>
        <w:ind w:left="567"/>
        <w:rPr>
          <w:rFonts w:ascii="Times New Roman" w:hAnsi="Times New Roman" w:cs="Times New Roman"/>
          <w:sz w:val="24"/>
          <w:szCs w:val="24"/>
        </w:rPr>
      </w:pPr>
      <w:r>
        <w:rPr>
          <w:rFonts w:ascii="Times New Roman" w:hAnsi="Times New Roman" w:cs="Times New Roman"/>
          <w:sz w:val="24"/>
          <w:szCs w:val="24"/>
        </w:rPr>
        <w:t>c. Les valeurs les plus récentes sont dans le bas du fichier</w:t>
      </w:r>
    </w:p>
    <w:p w14:paraId="3EC2D455" w14:textId="77777777" w:rsidR="007B33BB" w:rsidRDefault="007B33BB" w:rsidP="007B33BB">
      <w:pPr>
        <w:spacing w:after="0"/>
        <w:ind w:left="1134"/>
        <w:rPr>
          <w:rFonts w:ascii="Times New Roman" w:hAnsi="Times New Roman" w:cs="Times New Roman"/>
          <w:sz w:val="24"/>
          <w:szCs w:val="24"/>
        </w:rPr>
      </w:pPr>
      <w:r>
        <w:rPr>
          <w:rFonts w:ascii="Times New Roman" w:hAnsi="Times New Roman" w:cs="Times New Roman"/>
          <w:sz w:val="24"/>
          <w:szCs w:val="24"/>
        </w:rPr>
        <w:t>NOTE : Un nom qui décrit clairement chaque échantillon est très utile à cette étape</w:t>
      </w:r>
    </w:p>
    <w:p w14:paraId="5358885C" w14:textId="77777777" w:rsidR="007B33BB" w:rsidRDefault="007B33BB" w:rsidP="007B33BB">
      <w:pPr>
        <w:spacing w:after="0"/>
        <w:ind w:left="1134"/>
        <w:rPr>
          <w:rFonts w:ascii="Times New Roman" w:hAnsi="Times New Roman" w:cs="Times New Roman"/>
          <w:sz w:val="24"/>
          <w:szCs w:val="24"/>
        </w:rPr>
      </w:pPr>
      <w:r>
        <w:rPr>
          <w:rFonts w:ascii="Times New Roman" w:hAnsi="Times New Roman" w:cs="Times New Roman"/>
          <w:sz w:val="24"/>
          <w:szCs w:val="24"/>
        </w:rPr>
        <w:t>ATTENTION : Les chromatogrammes recalculés se trouvent à la fin du fichier, les valeurs ne sont pas remplacées à leur ligne correspondante</w:t>
      </w:r>
    </w:p>
    <w:p w14:paraId="06741634" w14:textId="77777777" w:rsidR="007B33BB" w:rsidRDefault="007B33BB" w:rsidP="007B33BB">
      <w:pPr>
        <w:spacing w:after="0"/>
        <w:ind w:left="567"/>
        <w:rPr>
          <w:rFonts w:ascii="Times New Roman" w:hAnsi="Times New Roman" w:cs="Times New Roman"/>
          <w:sz w:val="24"/>
          <w:szCs w:val="24"/>
        </w:rPr>
      </w:pPr>
      <w:r>
        <w:rPr>
          <w:rFonts w:ascii="Times New Roman" w:hAnsi="Times New Roman" w:cs="Times New Roman"/>
          <w:sz w:val="24"/>
          <w:szCs w:val="24"/>
        </w:rPr>
        <w:t>d. Copier les informations pertinentes (ID, ECD et TCD) dans un fichier excel pour archivage des données</w:t>
      </w:r>
    </w:p>
    <w:p w14:paraId="2E848822" w14:textId="77777777" w:rsidR="007B33BB" w:rsidRPr="007B33BB" w:rsidRDefault="007B33BB" w:rsidP="007B33BB">
      <w:pPr>
        <w:rPr>
          <w:rFonts w:ascii="Times New Roman" w:hAnsi="Times New Roman" w:cs="Times New Roman"/>
          <w:sz w:val="24"/>
          <w:szCs w:val="24"/>
        </w:rPr>
      </w:pPr>
    </w:p>
    <w:p w14:paraId="2D673F84" w14:textId="77777777" w:rsidR="007B33BB" w:rsidRPr="007B33BB" w:rsidRDefault="007B33BB" w:rsidP="007B33BB">
      <w:pPr>
        <w:spacing w:after="0"/>
        <w:rPr>
          <w:rFonts w:ascii="Times New Roman" w:hAnsi="Times New Roman" w:cs="Times New Roman"/>
          <w:b/>
          <w:sz w:val="24"/>
          <w:szCs w:val="24"/>
        </w:rPr>
      </w:pPr>
      <w:r w:rsidRPr="007B33BB">
        <w:rPr>
          <w:rFonts w:ascii="Times New Roman" w:hAnsi="Times New Roman" w:cs="Times New Roman"/>
          <w:b/>
          <w:sz w:val="24"/>
          <w:szCs w:val="24"/>
        </w:rPr>
        <w:t>7. Analyse des résultats dans R</w:t>
      </w:r>
    </w:p>
    <w:p w14:paraId="6CFC8983" w14:textId="77777777" w:rsidR="007B33BB" w:rsidRDefault="007B33BB" w:rsidP="007B33BB">
      <w:pPr>
        <w:spacing w:after="0"/>
        <w:rPr>
          <w:rFonts w:ascii="Times New Roman" w:hAnsi="Times New Roman" w:cs="Times New Roman"/>
          <w:sz w:val="24"/>
          <w:szCs w:val="24"/>
        </w:rPr>
      </w:pPr>
    </w:p>
    <w:p w14:paraId="2F344946" w14:textId="77777777" w:rsidR="007B33BB" w:rsidRDefault="007B33BB" w:rsidP="007B33BB">
      <w:pPr>
        <w:spacing w:after="0"/>
        <w:rPr>
          <w:rFonts w:ascii="Times New Roman" w:hAnsi="Times New Roman" w:cs="Times New Roman"/>
          <w:sz w:val="24"/>
          <w:szCs w:val="24"/>
        </w:rPr>
      </w:pPr>
      <w:r>
        <w:rPr>
          <w:rFonts w:ascii="Times New Roman" w:hAnsi="Times New Roman" w:cs="Times New Roman"/>
          <w:sz w:val="24"/>
          <w:szCs w:val="24"/>
        </w:rPr>
        <w:t>1. Préparation des données</w:t>
      </w:r>
    </w:p>
    <w:p w14:paraId="03EBBE74" w14:textId="77777777" w:rsidR="007B33BB" w:rsidRDefault="007B33BB" w:rsidP="007B33BB">
      <w:pPr>
        <w:spacing w:after="0"/>
        <w:ind w:left="567"/>
        <w:rPr>
          <w:rFonts w:ascii="Times New Roman" w:hAnsi="Times New Roman" w:cs="Times New Roman"/>
          <w:sz w:val="24"/>
          <w:szCs w:val="24"/>
        </w:rPr>
      </w:pPr>
      <w:r>
        <w:rPr>
          <w:rFonts w:ascii="Times New Roman" w:hAnsi="Times New Roman" w:cs="Times New Roman"/>
          <w:sz w:val="24"/>
          <w:szCs w:val="24"/>
        </w:rPr>
        <w:t xml:space="preserve">a. Dans le </w:t>
      </w:r>
      <w:r w:rsidRPr="007B33BB">
        <w:rPr>
          <w:rFonts w:ascii="Times New Roman" w:hAnsi="Times New Roman" w:cs="Times New Roman"/>
          <w:i/>
          <w:sz w:val="24"/>
          <w:szCs w:val="24"/>
        </w:rPr>
        <w:t>template N2O-CO2.Gabarit.xlsx</w:t>
      </w:r>
      <w:r>
        <w:rPr>
          <w:rFonts w:ascii="Times New Roman" w:hAnsi="Times New Roman" w:cs="Times New Roman"/>
          <w:sz w:val="24"/>
          <w:szCs w:val="24"/>
        </w:rPr>
        <w:t xml:space="preserve">, entrer les valeurs ID, TCD, ECD, Température </w:t>
      </w:r>
      <w:r w:rsidRPr="007B33BB">
        <w:rPr>
          <w:rFonts w:ascii="Times New Roman" w:hAnsi="Times New Roman" w:cs="Times New Roman"/>
          <w:i/>
          <w:sz w:val="24"/>
          <w:szCs w:val="24"/>
        </w:rPr>
        <w:t>in situ</w:t>
      </w:r>
      <w:r>
        <w:rPr>
          <w:rFonts w:ascii="Times New Roman" w:hAnsi="Times New Roman" w:cs="Times New Roman"/>
          <w:sz w:val="24"/>
          <w:szCs w:val="24"/>
        </w:rPr>
        <w:t>, Température du Shaky ou des Wheaton</w:t>
      </w:r>
      <w:r w:rsidR="008949AF">
        <w:rPr>
          <w:rFonts w:ascii="Times New Roman" w:hAnsi="Times New Roman" w:cs="Times New Roman"/>
          <w:sz w:val="24"/>
          <w:szCs w:val="24"/>
        </w:rPr>
        <w:t>, Salinité et Pression atmosphérique à l’échantillonnage (dans cet ordre)</w:t>
      </w:r>
    </w:p>
    <w:p w14:paraId="05F60837" w14:textId="77777777" w:rsidR="008949AF" w:rsidRDefault="008949AF" w:rsidP="008949AF">
      <w:pPr>
        <w:spacing w:after="0"/>
        <w:ind w:left="1134"/>
        <w:rPr>
          <w:rFonts w:ascii="Times New Roman" w:hAnsi="Times New Roman" w:cs="Times New Roman"/>
          <w:sz w:val="24"/>
          <w:szCs w:val="24"/>
        </w:rPr>
      </w:pPr>
      <w:r>
        <w:rPr>
          <w:rFonts w:ascii="Times New Roman" w:hAnsi="Times New Roman" w:cs="Times New Roman"/>
          <w:sz w:val="24"/>
          <w:szCs w:val="24"/>
        </w:rPr>
        <w:t>NOTE : R n’accepte pas les «,», utiliser des «.»</w:t>
      </w:r>
    </w:p>
    <w:p w14:paraId="4AA5CF91" w14:textId="77777777" w:rsidR="008949AF" w:rsidRDefault="008949AF" w:rsidP="008949AF">
      <w:pPr>
        <w:spacing w:after="0"/>
        <w:ind w:left="567"/>
        <w:rPr>
          <w:rFonts w:ascii="Times New Roman" w:hAnsi="Times New Roman" w:cs="Times New Roman"/>
          <w:sz w:val="24"/>
          <w:szCs w:val="24"/>
        </w:rPr>
      </w:pPr>
      <w:r>
        <w:rPr>
          <w:rFonts w:ascii="Times New Roman" w:hAnsi="Times New Roman" w:cs="Times New Roman"/>
          <w:sz w:val="24"/>
          <w:szCs w:val="24"/>
        </w:rPr>
        <w:t>b. Incorporer les données dans R</w:t>
      </w:r>
    </w:p>
    <w:p w14:paraId="5618C03F" w14:textId="77777777" w:rsidR="008949AF" w:rsidRDefault="008949AF" w:rsidP="008949AF">
      <w:pPr>
        <w:spacing w:after="0"/>
        <w:ind w:left="567"/>
        <w:rPr>
          <w:rFonts w:ascii="Times New Roman" w:hAnsi="Times New Roman" w:cs="Times New Roman"/>
          <w:sz w:val="24"/>
          <w:szCs w:val="24"/>
        </w:rPr>
      </w:pPr>
      <w:r>
        <w:rPr>
          <w:rFonts w:ascii="Times New Roman" w:hAnsi="Times New Roman" w:cs="Times New Roman"/>
          <w:sz w:val="24"/>
          <w:szCs w:val="24"/>
        </w:rPr>
        <w:t xml:space="preserve">c. «Sourcer» le fichier </w:t>
      </w:r>
      <w:r w:rsidRPr="008949AF">
        <w:rPr>
          <w:rFonts w:ascii="Times New Roman" w:hAnsi="Times New Roman" w:cs="Times New Roman"/>
          <w:i/>
          <w:sz w:val="24"/>
          <w:szCs w:val="24"/>
        </w:rPr>
        <w:t>GazConcentration.R</w:t>
      </w:r>
    </w:p>
    <w:p w14:paraId="0E94112C" w14:textId="77777777" w:rsidR="008949AF" w:rsidRDefault="008949AF" w:rsidP="008949AF">
      <w:pPr>
        <w:spacing w:after="0"/>
        <w:ind w:left="567"/>
        <w:rPr>
          <w:rFonts w:ascii="Times New Roman" w:hAnsi="Times New Roman" w:cs="Times New Roman"/>
          <w:sz w:val="24"/>
          <w:szCs w:val="24"/>
        </w:rPr>
      </w:pPr>
      <w:r>
        <w:rPr>
          <w:rFonts w:ascii="Times New Roman" w:hAnsi="Times New Roman" w:cs="Times New Roman"/>
          <w:sz w:val="24"/>
          <w:szCs w:val="24"/>
        </w:rPr>
        <w:t>d. Lire attentivement les consignes en en-tête de ce fichier, elles indiquent comment utiliser le script</w:t>
      </w:r>
    </w:p>
    <w:p w14:paraId="6163881E" w14:textId="77777777" w:rsidR="008949AF" w:rsidRDefault="008949AF" w:rsidP="008949AF">
      <w:pPr>
        <w:spacing w:after="0"/>
        <w:ind w:left="1134"/>
        <w:rPr>
          <w:rFonts w:ascii="Times New Roman" w:hAnsi="Times New Roman" w:cs="Times New Roman"/>
          <w:sz w:val="24"/>
          <w:szCs w:val="24"/>
        </w:rPr>
      </w:pPr>
      <w:r>
        <w:rPr>
          <w:rFonts w:ascii="Times New Roman" w:hAnsi="Times New Roman" w:cs="Times New Roman"/>
          <w:sz w:val="24"/>
          <w:szCs w:val="24"/>
        </w:rPr>
        <w:t>BRIÈVEMENT</w:t>
      </w:r>
    </w:p>
    <w:p w14:paraId="4269DD83" w14:textId="77777777" w:rsidR="008949AF" w:rsidRDefault="008949AF" w:rsidP="008949AF">
      <w:pPr>
        <w:spacing w:after="0"/>
        <w:ind w:left="1134"/>
        <w:rPr>
          <w:rFonts w:ascii="Times New Roman" w:hAnsi="Times New Roman" w:cs="Times New Roman"/>
          <w:sz w:val="24"/>
          <w:szCs w:val="24"/>
        </w:rPr>
      </w:pPr>
      <w:r>
        <w:rPr>
          <w:rFonts w:ascii="Times New Roman" w:hAnsi="Times New Roman" w:cs="Times New Roman"/>
          <w:sz w:val="24"/>
          <w:szCs w:val="24"/>
        </w:rPr>
        <w:t>i. Rouler une première fois la fonction pour obtenir les valeurs de N</w:t>
      </w:r>
      <w:r w:rsidRPr="008949AF">
        <w:rPr>
          <w:rFonts w:ascii="Times New Roman" w:hAnsi="Times New Roman" w:cs="Times New Roman"/>
          <w:sz w:val="24"/>
          <w:szCs w:val="24"/>
          <w:vertAlign w:val="subscript"/>
        </w:rPr>
        <w:t>2</w:t>
      </w:r>
      <w:r>
        <w:rPr>
          <w:rFonts w:ascii="Times New Roman" w:hAnsi="Times New Roman" w:cs="Times New Roman"/>
          <w:sz w:val="24"/>
          <w:szCs w:val="24"/>
        </w:rPr>
        <w:t>O et CO</w:t>
      </w:r>
      <w:r w:rsidRPr="008949AF">
        <w:rPr>
          <w:rFonts w:ascii="Times New Roman" w:hAnsi="Times New Roman" w:cs="Times New Roman"/>
          <w:sz w:val="24"/>
          <w:szCs w:val="24"/>
          <w:vertAlign w:val="subscript"/>
        </w:rPr>
        <w:t>2</w:t>
      </w:r>
      <w:r>
        <w:rPr>
          <w:rFonts w:ascii="Times New Roman" w:hAnsi="Times New Roman" w:cs="Times New Roman"/>
          <w:sz w:val="24"/>
          <w:szCs w:val="24"/>
        </w:rPr>
        <w:t xml:space="preserve"> en ppm dans l’air</w:t>
      </w:r>
    </w:p>
    <w:p w14:paraId="7263B2AB" w14:textId="77777777" w:rsidR="008949AF" w:rsidRDefault="008949AF" w:rsidP="008949AF">
      <w:pPr>
        <w:spacing w:after="0"/>
        <w:ind w:left="1134"/>
        <w:rPr>
          <w:rFonts w:ascii="Times New Roman" w:hAnsi="Times New Roman" w:cs="Times New Roman"/>
          <w:sz w:val="24"/>
          <w:szCs w:val="24"/>
        </w:rPr>
      </w:pPr>
      <w:r>
        <w:rPr>
          <w:rFonts w:ascii="Times New Roman" w:hAnsi="Times New Roman" w:cs="Times New Roman"/>
          <w:sz w:val="24"/>
          <w:szCs w:val="24"/>
        </w:rPr>
        <w:t>ii. Rouler une deuxième fois la fonction en indiquant dans l’appel de la fonction les valeurs moyennes de N</w:t>
      </w:r>
      <w:r w:rsidRPr="008949AF">
        <w:rPr>
          <w:rFonts w:ascii="Times New Roman" w:hAnsi="Times New Roman" w:cs="Times New Roman"/>
          <w:sz w:val="24"/>
          <w:szCs w:val="24"/>
          <w:vertAlign w:val="subscript"/>
        </w:rPr>
        <w:t>2</w:t>
      </w:r>
      <w:r>
        <w:rPr>
          <w:rFonts w:ascii="Times New Roman" w:hAnsi="Times New Roman" w:cs="Times New Roman"/>
          <w:sz w:val="24"/>
          <w:szCs w:val="24"/>
        </w:rPr>
        <w:t>O et CO</w:t>
      </w:r>
      <w:r w:rsidRPr="008949AF">
        <w:rPr>
          <w:rFonts w:ascii="Times New Roman" w:hAnsi="Times New Roman" w:cs="Times New Roman"/>
          <w:sz w:val="24"/>
          <w:szCs w:val="24"/>
          <w:vertAlign w:val="subscript"/>
        </w:rPr>
        <w:t>2</w:t>
      </w:r>
      <w:r w:rsidRPr="008949AF">
        <w:rPr>
          <w:rFonts w:ascii="Times New Roman" w:hAnsi="Times New Roman" w:cs="Times New Roman"/>
          <w:sz w:val="24"/>
          <w:szCs w:val="24"/>
        </w:rPr>
        <w:t xml:space="preserve"> </w:t>
      </w:r>
      <w:r>
        <w:rPr>
          <w:rFonts w:ascii="Times New Roman" w:hAnsi="Times New Roman" w:cs="Times New Roman"/>
          <w:sz w:val="24"/>
          <w:szCs w:val="24"/>
        </w:rPr>
        <w:t>en ppm dans l’air</w:t>
      </w:r>
    </w:p>
    <w:p w14:paraId="75CA4048" w14:textId="77777777" w:rsidR="008949AF" w:rsidRDefault="008949AF" w:rsidP="008949AF">
      <w:pPr>
        <w:spacing w:after="0"/>
        <w:ind w:left="1134"/>
        <w:rPr>
          <w:rFonts w:ascii="Times New Roman" w:hAnsi="Times New Roman" w:cs="Times New Roman"/>
          <w:sz w:val="24"/>
          <w:szCs w:val="24"/>
        </w:rPr>
      </w:pPr>
      <w:r>
        <w:rPr>
          <w:rFonts w:ascii="Times New Roman" w:hAnsi="Times New Roman" w:cs="Times New Roman"/>
          <w:sz w:val="24"/>
          <w:szCs w:val="24"/>
        </w:rPr>
        <w:t>iii. La fonction générera à la fin les valeurs de N2O et CO2 corrigée en</w:t>
      </w:r>
    </w:p>
    <w:p w14:paraId="6B10F53A" w14:textId="77777777" w:rsidR="008949AF" w:rsidRDefault="008949AF" w:rsidP="008949AF">
      <w:pPr>
        <w:spacing w:after="0"/>
        <w:ind w:left="1701"/>
        <w:rPr>
          <w:rFonts w:ascii="Times New Roman" w:hAnsi="Times New Roman" w:cs="Times New Roman"/>
          <w:sz w:val="24"/>
          <w:szCs w:val="24"/>
        </w:rPr>
      </w:pPr>
      <w:r>
        <w:rPr>
          <w:rFonts w:ascii="Times New Roman" w:hAnsi="Times New Roman" w:cs="Times New Roman"/>
          <w:sz w:val="24"/>
          <w:szCs w:val="24"/>
        </w:rPr>
        <w:t>à saturation si l’eau et l’air sont à l’équilibre (nM)</w:t>
      </w:r>
    </w:p>
    <w:p w14:paraId="049CA1A4" w14:textId="77777777" w:rsidR="008949AF" w:rsidRDefault="008949AF" w:rsidP="008949AF">
      <w:pPr>
        <w:spacing w:after="0"/>
        <w:ind w:left="1701"/>
        <w:rPr>
          <w:rFonts w:ascii="Times New Roman" w:hAnsi="Times New Roman" w:cs="Times New Roman"/>
          <w:sz w:val="24"/>
          <w:szCs w:val="24"/>
        </w:rPr>
      </w:pPr>
      <w:r>
        <w:rPr>
          <w:rFonts w:ascii="Times New Roman" w:hAnsi="Times New Roman" w:cs="Times New Roman"/>
          <w:sz w:val="24"/>
          <w:szCs w:val="24"/>
        </w:rPr>
        <w:t>nM</w:t>
      </w:r>
    </w:p>
    <w:p w14:paraId="07F1D5E4" w14:textId="77777777" w:rsidR="008949AF" w:rsidRDefault="008949AF" w:rsidP="008949AF">
      <w:pPr>
        <w:spacing w:after="0"/>
        <w:ind w:left="2268"/>
        <w:rPr>
          <w:rFonts w:ascii="Times New Roman" w:hAnsi="Times New Roman" w:cs="Times New Roman"/>
          <w:sz w:val="24"/>
          <w:szCs w:val="24"/>
        </w:rPr>
      </w:pPr>
      <w:r>
        <w:rPr>
          <w:rFonts w:ascii="Times New Roman" w:hAnsi="Times New Roman" w:cs="Times New Roman"/>
          <w:sz w:val="24"/>
          <w:szCs w:val="24"/>
        </w:rPr>
        <w:t>Le CO2 devrait en X0 000 (dizaine de millier), on peut transformer en µM ensuite</w:t>
      </w:r>
    </w:p>
    <w:p w14:paraId="63A73FFA" w14:textId="77777777" w:rsidR="008949AF" w:rsidRDefault="008949AF" w:rsidP="008949AF">
      <w:pPr>
        <w:spacing w:after="0"/>
        <w:ind w:left="1701"/>
        <w:rPr>
          <w:rFonts w:ascii="Times New Roman" w:hAnsi="Times New Roman" w:cs="Times New Roman"/>
          <w:sz w:val="24"/>
          <w:szCs w:val="24"/>
        </w:rPr>
      </w:pPr>
      <w:r w:rsidRPr="008949AF">
        <w:rPr>
          <w:rFonts w:ascii="Symbol" w:hAnsi="Symbol" w:cs="Times New Roman"/>
          <w:sz w:val="24"/>
          <w:szCs w:val="24"/>
        </w:rPr>
        <w:t></w:t>
      </w:r>
      <w:r>
        <w:rPr>
          <w:rFonts w:ascii="Times New Roman" w:hAnsi="Times New Roman" w:cs="Times New Roman"/>
          <w:sz w:val="24"/>
          <w:szCs w:val="24"/>
        </w:rPr>
        <w:t>concentration air :eau (nM)</w:t>
      </w:r>
    </w:p>
    <w:p w14:paraId="224E43D9" w14:textId="77777777" w:rsidR="008949AF" w:rsidRDefault="008949AF" w:rsidP="008949AF">
      <w:pPr>
        <w:spacing w:after="0"/>
        <w:ind w:left="1701"/>
        <w:rPr>
          <w:rFonts w:ascii="Times New Roman" w:hAnsi="Times New Roman" w:cs="Times New Roman"/>
          <w:sz w:val="24"/>
          <w:szCs w:val="24"/>
        </w:rPr>
      </w:pPr>
      <w:r w:rsidRPr="008949AF">
        <w:rPr>
          <w:rFonts w:ascii="Symbol" w:hAnsi="Symbol" w:cs="Times New Roman"/>
          <w:sz w:val="24"/>
          <w:szCs w:val="24"/>
        </w:rPr>
        <w:t></w:t>
      </w:r>
      <w:r>
        <w:rPr>
          <w:rFonts w:ascii="Times New Roman" w:hAnsi="Times New Roman" w:cs="Times New Roman"/>
          <w:sz w:val="24"/>
          <w:szCs w:val="24"/>
        </w:rPr>
        <w:t>concentration air :eau (ppm)</w:t>
      </w:r>
    </w:p>
    <w:p w14:paraId="2F8D9022" w14:textId="77777777" w:rsidR="008949AF" w:rsidRDefault="008949AF" w:rsidP="008949AF">
      <w:pPr>
        <w:spacing w:after="0"/>
        <w:ind w:left="1701"/>
        <w:rPr>
          <w:rFonts w:ascii="Times New Roman" w:hAnsi="Times New Roman" w:cs="Times New Roman"/>
          <w:sz w:val="24"/>
          <w:szCs w:val="24"/>
        </w:rPr>
      </w:pPr>
      <w:r>
        <w:rPr>
          <w:rFonts w:ascii="Times New Roman" w:hAnsi="Times New Roman" w:cs="Times New Roman"/>
          <w:sz w:val="24"/>
          <w:szCs w:val="24"/>
        </w:rPr>
        <w:t>Sursaturation (%)</w:t>
      </w:r>
    </w:p>
    <w:p w14:paraId="64DF39F2" w14:textId="77777777" w:rsidR="008949AF" w:rsidRPr="007B33BB" w:rsidRDefault="008949AF" w:rsidP="008949AF">
      <w:pPr>
        <w:spacing w:after="0"/>
        <w:rPr>
          <w:rFonts w:ascii="Times New Roman" w:hAnsi="Times New Roman" w:cs="Times New Roman"/>
          <w:sz w:val="24"/>
          <w:szCs w:val="24"/>
        </w:rPr>
      </w:pPr>
    </w:p>
    <w:sectPr w:rsidR="008949AF" w:rsidRPr="007B33B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B2818"/>
    <w:multiLevelType w:val="hybridMultilevel"/>
    <w:tmpl w:val="16FC2B4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7D841449"/>
    <w:multiLevelType w:val="hybridMultilevel"/>
    <w:tmpl w:val="A704C14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ACE"/>
    <w:rsid w:val="00001C23"/>
    <w:rsid w:val="00103CB0"/>
    <w:rsid w:val="001A1E4C"/>
    <w:rsid w:val="00220ACE"/>
    <w:rsid w:val="00246AF3"/>
    <w:rsid w:val="003A4D9B"/>
    <w:rsid w:val="003F207C"/>
    <w:rsid w:val="00485EDA"/>
    <w:rsid w:val="004C3D87"/>
    <w:rsid w:val="00551B83"/>
    <w:rsid w:val="005B1609"/>
    <w:rsid w:val="00603052"/>
    <w:rsid w:val="00670D32"/>
    <w:rsid w:val="006963C2"/>
    <w:rsid w:val="006B674F"/>
    <w:rsid w:val="007B33BB"/>
    <w:rsid w:val="007B7D4F"/>
    <w:rsid w:val="007E1589"/>
    <w:rsid w:val="00810551"/>
    <w:rsid w:val="00814857"/>
    <w:rsid w:val="00857894"/>
    <w:rsid w:val="0087387A"/>
    <w:rsid w:val="008949AF"/>
    <w:rsid w:val="008C7DFF"/>
    <w:rsid w:val="009262D7"/>
    <w:rsid w:val="009D59AC"/>
    <w:rsid w:val="00AD3DCA"/>
    <w:rsid w:val="00AF47ED"/>
    <w:rsid w:val="00C06A41"/>
    <w:rsid w:val="00C26FCC"/>
    <w:rsid w:val="00CF4BCF"/>
    <w:rsid w:val="00DA20F6"/>
    <w:rsid w:val="00E115E0"/>
    <w:rsid w:val="00E232A0"/>
    <w:rsid w:val="00F30F2A"/>
    <w:rsid w:val="00F444E2"/>
    <w:rsid w:val="00F96413"/>
    <w:rsid w:val="00FA040D"/>
    <w:rsid w:val="00FA21BD"/>
    <w:rsid w:val="00FD4913"/>
    <w:rsid w:val="00FE7185"/>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4B3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A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4141</TotalTime>
  <Pages>11</Pages>
  <Words>2975</Words>
  <Characters>16368</Characters>
  <Application>Microsoft Macintosh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LaBrie</dc:creator>
  <cp:keywords/>
  <dc:description/>
  <cp:lastModifiedBy>Morgan Botrel</cp:lastModifiedBy>
  <cp:revision>20</cp:revision>
  <dcterms:created xsi:type="dcterms:W3CDTF">2017-04-04T20:28:00Z</dcterms:created>
  <dcterms:modified xsi:type="dcterms:W3CDTF">2017-06-16T14:46:00Z</dcterms:modified>
</cp:coreProperties>
</file>